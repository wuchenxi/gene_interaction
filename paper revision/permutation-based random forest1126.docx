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7.emf" ContentType="image/x-emf"/>
  <Override PartName="/word/media/image86.emf" ContentType="image/x-emf"/>
  <Override PartName="/word/media/image85.emf" ContentType="image/x-emf"/>
  <Override PartName="/word/media/image84.emf" ContentType="image/x-emf"/>
  <Override PartName="/word/media/image83.emf" ContentType="image/x-emf"/>
  <Override PartName="/word/media/image82.emf" ContentType="image/x-emf"/>
  <Override PartName="/word/media/image81.emf" ContentType="image/x-emf"/>
  <Override PartName="/word/media/image80.emf" ContentType="image/x-emf"/>
  <Override PartName="/word/media/image78.emf" ContentType="image/x-emf"/>
  <Override PartName="/word/media/image77.emf" ContentType="image/x-emf"/>
  <Override PartName="/word/media/image76.emf" ContentType="image/x-emf"/>
  <Override PartName="/word/media/image75.emf" ContentType="image/x-emf"/>
  <Override PartName="/word/media/image74.emf" ContentType="image/x-emf"/>
  <Override PartName="/word/media/image73.emf" ContentType="image/x-emf"/>
  <Override PartName="/word/media/image72.emf" ContentType="image/x-emf"/>
  <Override PartName="/word/media/image71.emf" ContentType="image/x-emf"/>
  <Override PartName="/word/media/image70.emf" ContentType="image/x-emf"/>
  <Override PartName="/word/media/image68.emf" ContentType="image/x-emf"/>
  <Override PartName="/word/media/image67.emf" ContentType="image/x-emf"/>
  <Override PartName="/word/media/image66.emf" ContentType="image/x-emf"/>
  <Override PartName="/word/media/image65.emf" ContentType="image/x-emf"/>
  <Override PartName="/word/media/image64.emf" ContentType="image/x-emf"/>
  <Override PartName="/word/media/image63.emf" ContentType="image/x-emf"/>
  <Override PartName="/word/media/image62.emf" ContentType="image/x-emf"/>
  <Override PartName="/word/media/image61.emf" ContentType="image/x-emf"/>
  <Override PartName="/word/media/image60.emf" ContentType="image/x-emf"/>
  <Override PartName="/word/media/image50.emf" ContentType="image/x-emf"/>
  <Override PartName="/word/media/image49.emf" ContentType="image/x-emf"/>
  <Override PartName="/word/media/image48.emf" ContentType="image/x-emf"/>
  <Override PartName="/word/media/image47.emf" ContentType="image/x-emf"/>
  <Override PartName="/word/media/image79.emf" ContentType="image/x-emf"/>
  <Override PartName="/word/media/image20.emf" ContentType="image/x-emf"/>
  <Override PartName="/word/media/image55.emf" ContentType="image/x-emf"/>
  <Override PartName="/word/media/image5.emf" ContentType="image/x-emf"/>
  <Override PartName="/word/media/image19.emf" ContentType="image/x-emf"/>
  <Override PartName="/word/media/image18.emf" ContentType="image/x-emf"/>
  <Override PartName="/word/media/image17.emf" ContentType="image/x-emf"/>
  <Override PartName="/word/media/image16.emf" ContentType="image/x-emf"/>
  <Override PartName="/word/media/image15.emf" ContentType="image/x-emf"/>
  <Override PartName="/word/media/image14.emf" ContentType="image/x-emf"/>
  <Override PartName="/word/media/image13.emf" ContentType="image/x-emf"/>
  <Override PartName="/word/media/image12.emf" ContentType="image/x-emf"/>
  <Override PartName="/word/media/image11.emf" ContentType="image/x-emf"/>
  <Override PartName="/word/media/image54.emf" ContentType="image/x-emf"/>
  <Override PartName="/word/media/image4.emf" ContentType="image/x-emf"/>
  <Override PartName="/word/media/image39.emf" ContentType="image/x-emf"/>
  <Override PartName="/word/media/image53.emf" ContentType="image/x-emf"/>
  <Override PartName="/word/media/image3.emf" ContentType="image/x-emf"/>
  <Override PartName="/word/media/image38.emf" ContentType="image/x-emf"/>
  <Override PartName="/word/media/image22.emf" ContentType="image/x-emf"/>
  <Override PartName="/word/media/image57.emf" ContentType="image/x-emf"/>
  <Override PartName="/word/media/image7.emf" ContentType="image/x-emf"/>
  <Override PartName="/word/media/image52.emf" ContentType="image/x-emf"/>
  <Override PartName="/word/media/image2.emf" ContentType="image/x-emf"/>
  <Override PartName="/word/media/image37.emf" ContentType="image/x-emf"/>
  <Override PartName="/word/media/image21.emf" ContentType="image/x-emf"/>
  <Override PartName="/word/media/image56.emf" ContentType="image/x-emf"/>
  <Override PartName="/word/media/image6.emf" ContentType="image/x-emf"/>
  <Override PartName="/word/media/image51.emf" ContentType="image/x-emf"/>
  <Override PartName="/word/media/image1.emf" ContentType="image/x-emf"/>
  <Override PartName="/word/media/image36.emf" ContentType="image/x-emf"/>
  <Override PartName="/word/media/image58.emf" ContentType="image/x-emf"/>
  <Override PartName="/word/media/image8.emf" ContentType="image/x-emf"/>
  <Override PartName="/word/media/image23.emf" ContentType="image/x-emf"/>
  <Override PartName="/word/media/image69.emf" ContentType="image/x-emf"/>
  <Override PartName="/word/media/image10.emf" ContentType="image/x-emf"/>
  <Override PartName="/word/media/image59.emf" ContentType="image/x-emf"/>
  <Override PartName="/word/media/image9.emf" ContentType="image/x-emf"/>
  <Override PartName="/word/media/image24.emf" ContentType="image/x-emf"/>
  <Override PartName="/word/media/image25.emf" ContentType="image/x-emf"/>
  <Override PartName="/word/media/image26.emf" ContentType="image/x-emf"/>
  <Override PartName="/word/media/image27.emf" ContentType="image/x-emf"/>
  <Override PartName="/word/media/image28.emf" ContentType="image/x-emf"/>
  <Override PartName="/word/media/image29.emf" ContentType="image/x-emf"/>
  <Override PartName="/word/media/image30.emf" ContentType="image/x-emf"/>
  <Override PartName="/word/media/image31.emf" ContentType="image/x-emf"/>
  <Override PartName="/word/media/image32.emf" ContentType="image/x-emf"/>
  <Override PartName="/word/media/image33.emf" ContentType="image/x-emf"/>
  <Override PartName="/word/media/image34.emf" ContentType="image/x-emf"/>
  <Override PartName="/word/media/image35.emf" ContentType="image/x-emf"/>
  <Override PartName="/word/media/image40.emf" ContentType="image/x-emf"/>
  <Override PartName="/word/media/image41.emf" ContentType="image/x-emf"/>
  <Override PartName="/word/media/image42.emf" ContentType="image/x-emf"/>
  <Override PartName="/word/media/image43.emf" ContentType="image/x-emf"/>
  <Override PartName="/word/media/image44.emf" ContentType="image/x-emf"/>
  <Override PartName="/word/media/image45.emf" ContentType="image/x-emf"/>
  <Override PartName="/word/media/image46.emf" ContentType="image/x-emf"/>
  <Override PartName="/word/embeddings/oleObject87.bin" ContentType="application/vnd.openxmlformats-officedocument.oleObject"/>
  <Override PartName="/word/embeddings/oleObject86.bin" ContentType="application/vnd.openxmlformats-officedocument.oleObject"/>
  <Override PartName="/word/embeddings/oleObject85.bin" ContentType="application/vnd.openxmlformats-officedocument.oleObject"/>
  <Override PartName="/word/embeddings/oleObject84.bin" ContentType="application/vnd.openxmlformats-officedocument.oleObject"/>
  <Override PartName="/word/embeddings/oleObject83.bin" ContentType="application/vnd.openxmlformats-officedocument.oleObject"/>
  <Override PartName="/word/embeddings/oleObject82.bin" ContentType="application/vnd.openxmlformats-officedocument.oleObject"/>
  <Override PartName="/word/embeddings/oleObject81.bin" ContentType="application/vnd.openxmlformats-officedocument.oleObject"/>
  <Override PartName="/word/embeddings/oleObject80.bin" ContentType="application/vnd.openxmlformats-officedocument.oleObject"/>
  <Override PartName="/word/embeddings/oleObject75.bin" ContentType="application/vnd.openxmlformats-officedocument.oleObject"/>
  <Override PartName="/word/embeddings/oleObject74.bin" ContentType="application/vnd.openxmlformats-officedocument.oleObject"/>
  <Override PartName="/word/embeddings/oleObject73.bin" ContentType="application/vnd.openxmlformats-officedocument.oleObject"/>
  <Override PartName="/word/embeddings/oleObject72.bin" ContentType="application/vnd.openxmlformats-officedocument.oleObject"/>
  <Override PartName="/word/embeddings/oleObject71.bin" ContentType="application/vnd.openxmlformats-officedocument.oleObject"/>
  <Override PartName="/word/embeddings/oleObject70.bin" ContentType="application/vnd.openxmlformats-officedocument.oleObject"/>
  <Override PartName="/word/embeddings/oleObject69.bin" ContentType="application/vnd.openxmlformats-officedocument.oleObject"/>
  <Override PartName="/word/embeddings/oleObject68.bin" ContentType="application/vnd.openxmlformats-officedocument.oleObject"/>
  <Override PartName="/word/embeddings/oleObject67.bin" ContentType="application/vnd.openxmlformats-officedocument.oleObject"/>
  <Override PartName="/word/embeddings/oleObject66.bin" ContentType="application/vnd.openxmlformats-officedocument.oleObject"/>
  <Override PartName="/word/embeddings/oleObject65.bin" ContentType="application/vnd.openxmlformats-officedocument.oleObject"/>
  <Override PartName="/word/embeddings/oleObject64.bin" ContentType="application/vnd.openxmlformats-officedocument.oleObject"/>
  <Override PartName="/word/embeddings/oleObject63.bin" ContentType="application/vnd.openxmlformats-officedocument.oleObject"/>
  <Override PartName="/word/embeddings/oleObject62.bin" ContentType="application/vnd.openxmlformats-officedocument.oleObject"/>
  <Override PartName="/word/embeddings/oleObject61.bin" ContentType="application/vnd.openxmlformats-officedocument.oleObject"/>
  <Override PartName="/word/embeddings/oleObject60.bin" ContentType="application/vnd.openxmlformats-officedocument.oleObject"/>
  <Override PartName="/word/embeddings/oleObject59.bin" ContentType="application/vnd.openxmlformats-officedocument.oleObject"/>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52.bin" ContentType="application/vnd.openxmlformats-officedocument.oleObject"/>
  <Override PartName="/word/embeddings/oleObject16.bin" ContentType="application/vnd.openxmlformats-officedocument.oleObject"/>
  <Override PartName="/word/embeddings/oleObject51.bin" ContentType="application/vnd.openxmlformats-officedocument.oleObject"/>
  <Override PartName="/word/embeddings/oleObject15.bin" ContentType="application/vnd.openxmlformats-officedocument.oleObject"/>
  <Override PartName="/word/embeddings/oleObject50.bin" ContentType="application/vnd.openxmlformats-officedocument.oleObject"/>
  <Override PartName="/word/embeddings/oleObject1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79.bin" ContentType="application/vnd.openxmlformats-officedocument.oleObject"/>
  <Override PartName="/word/embeddings/oleObject4.bin" ContentType="application/vnd.openxmlformats-officedocument.oleObject"/>
  <Override PartName="/word/embeddings/oleObject27.bin" ContentType="application/vnd.openxmlformats-officedocument.oleObject"/>
  <Override PartName="/word/embeddings/oleObject55.bin" ContentType="application/vnd.openxmlformats-officedocument.oleObject"/>
  <Override PartName="/word/embeddings/oleObject19.bin" ContentType="application/vnd.openxmlformats-officedocument.oleObject"/>
  <Override PartName="/word/embeddings/oleObject78.bin" ContentType="application/vnd.openxmlformats-officedocument.oleObject"/>
  <Override PartName="/word/embeddings/oleObject3.bin" ContentType="application/vnd.openxmlformats-officedocument.oleObject"/>
  <Override PartName="/word/embeddings/oleObject26.bin" ContentType="application/vnd.openxmlformats-officedocument.oleObject"/>
  <Override PartName="/word/embeddings/oleObject54.bin" ContentType="application/vnd.openxmlformats-officedocument.oleObject"/>
  <Override PartName="/word/embeddings/oleObject18.bin" ContentType="application/vnd.openxmlformats-officedocument.oleObject"/>
  <Override PartName="/word/embeddings/oleObject77.bin" ContentType="application/vnd.openxmlformats-officedocument.oleObject"/>
  <Override PartName="/word/embeddings/oleObject2.bin" ContentType="application/vnd.openxmlformats-officedocument.oleObject"/>
  <Override PartName="/word/embeddings/oleObject53.bin" ContentType="application/vnd.openxmlformats-officedocument.oleObject"/>
  <Override PartName="/word/embeddings/oleObject17.bin" ContentType="application/vnd.openxmlformats-officedocument.oleObject"/>
  <Override PartName="/word/embeddings/oleObject76.bin" ContentType="application/vnd.openxmlformats-officedocument.oleObject"/>
  <Override PartName="/word/embeddings/oleObject1.bin" ContentType="application/vnd.openxmlformats-officedocument.oleObject"/>
  <Override PartName="/word/embeddings/oleObject5.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20.bin" ContentType="application/vnd.openxmlformats-officedocument.oleObject"/>
  <Override PartName="/word/embeddings/oleObject6.bin" ContentType="application/vnd.openxmlformats-officedocument.oleObject"/>
  <Override PartName="/word/embeddings/oleObject22.bin" ContentType="application/vnd.openxmlformats-officedocument.oleObject"/>
  <Override PartName="/word/embeddings/oleObject24.bin" ContentType="application/vnd.openxmlformats-officedocument.oleObject"/>
  <Override PartName="/word/embeddings/oleObject8.bin" ContentType="application/vnd.openxmlformats-officedocument.oleObject"/>
  <Override PartName="/word/embeddings/oleObject21.bin" ContentType="application/vnd.openxmlformats-officedocument.oleObject"/>
  <Override PartName="/word/embeddings/oleObject7.bin" ContentType="application/vnd.openxmlformats-officedocument.oleObject"/>
  <Override PartName="/word/embeddings/oleObject23.bin" ContentType="application/vnd.openxmlformats-officedocument.oleObject"/>
  <Override PartName="/word/embeddings/oleObject25.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8"/>
        </w:rPr>
      </w:pPr>
      <w:r>
        <w:rPr>
          <w:rFonts w:cs="Times New Roman" w:ascii="Times New Roman" w:hAnsi="Times New Roman"/>
          <w:b/>
          <w:sz w:val="28"/>
        </w:rPr>
        <w:t>A gene-based permuted Xgboost method for detecting gene-gene interactions of qualitative trait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2"/>
        </w:rPr>
      </w:pPr>
      <w:r>
        <w:rPr>
          <w:rFonts w:cs="Times New Roman" w:ascii="Times New Roman" w:hAnsi="Times New Roman"/>
          <w:sz w:val="22"/>
        </w:rPr>
        <w:t>Yingjie GUO, Chenxi WU, Ao li, Junwei Zhang, Alon keinan, Maozu GUO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Abstract: Boosted tree is a popular and highly effective method in machine learning for modeling additive models with non-linear terms. In this paper, we propose a novel gene-based, permuted, extreme, gradient boosting method called gpXGB to detect interactions between genes in qualitative traits, which has advantage in both statistical power and biological interpretability. (</w:t>
      </w:r>
      <w:r>
        <w:rPr>
          <w:rFonts w:cs="Times New Roman" w:ascii="Times New Roman" w:hAnsi="Times New Roman"/>
          <w:color w:val="FF0000"/>
          <w:sz w:val="24"/>
          <w:szCs w:val="24"/>
        </w:rPr>
        <w:t>The main idea is to permute the genotype within each class of the dataset in two ways, one keep the interaction between genes and another remove such interactions, then rank the AUC differences of the result of XGB after these two different types of permutation.)</w:t>
      </w:r>
    </w:p>
    <w:p>
      <w:pPr>
        <w:pStyle w:val="Normal"/>
        <w:rPr>
          <w:rFonts w:ascii="Times New Roman" w:hAnsi="Times New Roman" w:cs="Times New Roman"/>
          <w:sz w:val="24"/>
          <w:szCs w:val="24"/>
        </w:rPr>
      </w:pPr>
      <w:r>
        <w:rPr>
          <w:rFonts w:cs="Times New Roman" w:ascii="Times New Roman" w:hAnsi="Times New Roman"/>
          <w:sz w:val="24"/>
          <w:szCs w:val="24"/>
        </w:rPr>
        <w:t>The framework rank the interacting gene pairs by estimating the AUC difference of a XGB classification model on two test datasets through permutation that one keeping the pairwise interaction while the other removing the interaction.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Introduction</w:t>
      </w:r>
    </w:p>
    <w:p>
      <w:pPr>
        <w:pStyle w:val="Normal"/>
        <w:rPr>
          <w:rFonts w:ascii="Times New Roman" w:hAnsi="Times New Roman" w:cs="Times New Roman"/>
        </w:rPr>
      </w:pPr>
      <w:r>
        <w:rPr>
          <w:rFonts w:cs="Times New Roman" w:ascii="Times New Roman" w:hAnsi="Times New Roman"/>
        </w:rPr>
        <w:t>Genome-wide association studies (GWAS) have identified over six thousand single-nucleotide polymorphisms (SNPs) associated with complex diseases or traits. Earlier GWAS analysis strategies were largely based on single locus models, which test the association between individual markers and a given phenotype independently. Although this type of approaches have successfully identified many regions of disease susceptibility, most of these SNPs identified have small effect sizes which failed to fully account for the heritability of complex traits. Genetic interaction has been hypothesized to play an important role in the genetic basis of complex diseases and traits and to be one of the possible solutions to this problem of “missing heritability”. Even if genetic interaction explains only a tiny fraction of “missing heritability”, they can still provide some biological insight on the pathway level through by aiding the construction of novel gene pathway topologies.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The first investigations on genetic interactions have first been investigated at the SNP level, in which various statistical methods, including logic and logistic regression, odds-ratio, linkage disequilibrium(LD) and entropy-based statistic, are employed to detect SNP-SNP interactions (i.e. epistasis). Other techniques that have been used to study SNP-SNP interactions include multifactor dimensionality reduction, Tuning RelieF, Random Jungle, BEAM, BOOST</w:t>
      </w:r>
      <w:r>
        <w:fldChar w:fldCharType="begin"/>
      </w:r>
      <w:r>
        <w:instrText>ADDIN EN.CITE.DATA</w:instrText>
      </w:r>
      <w:r>
        <w:fldChar w:fldCharType="separate"/>
      </w:r>
      <w:bookmarkStart w:id="0" w:name="__Fieldmark__9_569873796"/>
      <w:r>
        <w:rPr>
          <w:rFonts w:cs="Times New Roman" w:ascii="Times New Roman" w:hAnsi="Times New Roman"/>
        </w:rPr>
        <w:t>[</w:t>
      </w:r>
      <w:bookmarkStart w:id="1" w:name="__Fieldmark__75_109423432"/>
      <w:r>
        <w:rPr>
          <w:rFonts w:cs="Times New Roman" w:ascii="Times New Roman" w:hAnsi="Times New Roman"/>
        </w:rPr>
        <w:t>1]</w:t>
      </w:r>
      <w:r>
        <w:rPr>
          <w:rFonts w:cs="Times New Roman" w:ascii="Times New Roman" w:hAnsi="Times New Roman"/>
        </w:rPr>
      </w:r>
      <w:r>
        <w:fldChar w:fldCharType="end"/>
      </w:r>
      <w:hyperlink w:anchor="_ENREF_1">
        <w:bookmarkStart w:id="2" w:name="__Fieldmark__76_109423432"/>
        <w:bookmarkEnd w:id="0"/>
        <w:bookmarkEnd w:id="1"/>
        <w:bookmarkEnd w:id="2"/>
        <w:r>
          <w:rPr>
            <w:rStyle w:val="InternetLink"/>
            <w:rFonts w:cs="Times New Roman" w:ascii="Times New Roman" w:hAnsi="Times New Roman"/>
          </w:rPr>
          <w:t xml:space="preserve"> and pRF</w:t>
        </w:r>
      </w:hyperlink>
      <w:r>
        <w:fldChar w:fldCharType="begin"/>
      </w:r>
      <w:r>
        <w:instrText>ADDIN EN.CITE &lt;EndNote&gt;&lt;Cite&gt;&lt;Author&gt;Li&lt;/Author&gt;&lt;Year&gt;2016&lt;/Year&gt;&lt;RecNum&gt;9&lt;/RecNum&gt;&lt;DisplayText&gt;[2]&lt;/DisplayText&gt;&lt;record&gt;&lt;rec-number&gt;9&lt;/rec-number&gt;&lt;foreign-keys&gt;&lt;key app="EN" db-id="p55aearpxzret1ev9aq5vef75dfx05szr5vv"&gt;9&lt;/key&gt;&lt;/foreign-keys&gt;&lt;ref-type name="Journal Article"&gt;17&lt;/ref-type&gt;&lt;contributors&gt;&lt;authors&gt;&lt;author&gt;Li, J.&lt;/author&gt;&lt;author&gt;Malley, J. D.&lt;/author&gt;&lt;author&gt;Andrew, A. S.&lt;/author&gt;&lt;author&gt;Karagas, M. R.&lt;/author&gt;&lt;author&gt;Moore, J. H.&lt;/author&gt;&lt;/authors&gt;&lt;/contributors&gt;&lt;auth-address&gt;Department of Genetics, Geisel School of Medicine, Dartmouth College, Hanover, NH USA.&amp;#xD;Division of Computational Bioscience, Center for Information Technology, National Institutes of Health, Bethesda, MD USA.&amp;#xD;Department of Epidemiology, Geisel School of Medicine, Dartmouth College, Hanover, NH USA.&amp;#xD;Institute for Biomedical Informatics, University of Pennsylvania, Pennsylvania, PA USA ; Department of Biostatistics and Epidemiology, The Perelman School of Medicine, University of Pennsylvania, Pennsylvania, PA USA.&lt;/auth-address&gt;&lt;titles&gt;&lt;title&gt;Detecting gene-gene interactions using a permutation-based random forest method&lt;/title&gt;&lt;secondary-title&gt;BioData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mining&lt;/abbr-1&gt;&lt;/alt-periodical&gt;&lt;pages&gt;14&lt;/pages&gt;&lt;volume&gt;9&lt;/volume&gt;&lt;dates&gt;&lt;year&gt;2016&lt;/year&gt;&lt;/dates&gt;&lt;isbn&gt;1756-0381 (Linking)&lt;/isbn&gt;&lt;accession-num&gt;27053949&lt;/accession-num&gt;&lt;urls&gt;&lt;related-urls&gt;&lt;url&gt;http://www.ncbi.nlm.nih.gov/pubmed/27053949&lt;/url&gt;&lt;/related-urls&gt;&lt;/urls&gt;&lt;custom2&gt;4822295&lt;/custom2&gt;&lt;electronic-resource-num&gt;10.1186/s13040-016-0093-5&lt;/electronic-resource-num&gt;&lt;/record&gt;&lt;/Cite&gt;&lt;/EndNote&gt;</w:instrText>
      </w:r>
      <w:r>
        <w:fldChar w:fldCharType="separate"/>
      </w:r>
      <w:bookmarkStart w:id="3" w:name="__Fieldmark__20_569873796"/>
      <w:r>
        <w:rPr>
          <w:rFonts w:cs="Times New Roman" w:ascii="Times New Roman" w:hAnsi="Times New Roman"/>
        </w:rPr>
        <w:t>[</w:t>
      </w:r>
      <w:bookmarkStart w:id="4" w:name="__Fieldmark__86_109423432"/>
      <w:r>
        <w:rPr>
          <w:rFonts w:cs="Times New Roman" w:ascii="Times New Roman" w:hAnsi="Times New Roman"/>
        </w:rPr>
        <w:t>2]</w:t>
      </w:r>
      <w:r>
        <w:rPr>
          <w:rFonts w:cs="Times New Roman" w:ascii="Times New Roman" w:hAnsi="Times New Roman"/>
        </w:rPr>
      </w:r>
      <w:r>
        <w:fldChar w:fldCharType="end"/>
      </w:r>
      <w:hyperlink w:anchor="_ENREF_2">
        <w:bookmarkEnd w:id="3"/>
        <w:bookmarkEnd w:id="4"/>
        <w:r>
          <w:rPr>
            <w:rStyle w:val="InternetLink"/>
            <w:rFonts w:cs="Times New Roman" w:ascii="Times New Roman" w:hAnsi="Times New Roman"/>
          </w:rPr>
          <w:t>. These marker-based methods may encounter some common challenges, such as the complexity arising from the large number of pairwise or higher-order tests because all pairs or groups of SNPs have to be considered; the extensive burden of multiple-testing correction they entail.(</w:t>
        </w:r>
      </w:hyperlink>
      <w:r>
        <w:rPr>
          <w:rFonts w:cs="Times New Roman" w:ascii="Times New Roman" w:hAnsi="Times New Roman"/>
          <w:color w:val="FF0000"/>
        </w:rPr>
        <w:t>what is this</w:t>
      </w:r>
      <w:r>
        <w:rPr>
          <w:rFonts w:cs="Times New Roman" w:ascii="Times New Roman" w:hAnsi="Times New Roman"/>
        </w:rPr>
        <w:t>) In this paper, we aim to improve the power of gene-gene interaction detection by moving beyond SNP level, and instead considering all potential pairs of SNPs from each of a pair of genes in a single gene-based interaction detection.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Gene-based approaches have been successful for regular GWAS tests of main (marginal) associations, and there are several potential advantages in extending this methodology to gene-gene interaction detections. Firstly, a gene-based approach can substantially reduce the number of tests needed. For example, for 20,000 genes, there are ~</w:t>
      </w:r>
      <w:bookmarkStart w:id="5" w:name="MTBlankEqn"/>
      <w:r>
        <w:rPr>
          <w:rFonts w:cs="Times New Roman" w:ascii="Times New Roman" w:hAnsi="Times New Roman"/>
        </w:rPr>
        <w:object>
          <v:shape id="ole_rId2" style="width:29.2pt;height:14pt" o:ole="">
            <v:imagedata r:id="rId3" o:title=""/>
          </v:shape>
          <o:OLEObject Type="Embed" ProgID="Equation.DSMT4" ShapeID="ole_rId2" DrawAspect="Content" ObjectID="_408700282" r:id="rId2"/>
        </w:object>
      </w:r>
      <w:bookmarkEnd w:id="5"/>
      <w:r>
        <w:rPr>
          <w:rFonts w:cs="Times New Roman" w:ascii="Times New Roman" w:hAnsi="Times New Roman"/>
        </w:rPr>
        <w:t xml:space="preserve"> possible pairwise gene-based interactions to be tested, while for 3 million SNPs there are over ~</w:t>
      </w:r>
      <w:r>
        <w:rPr>
          <w:rFonts w:cs="Times New Roman" w:ascii="Times New Roman" w:hAnsi="Times New Roman"/>
        </w:rPr>
        <w:object>
          <v:shape id="ole_rId4" style="width:31.2pt;height:14pt" o:ole="">
            <v:imagedata r:id="rId5" o:title=""/>
          </v:shape>
          <o:OLEObject Type="Embed" ProgID="Equation.DSMT4" ShapeID="ole_rId4" DrawAspect="Content" ObjectID="_1761641621" r:id="rId4"/>
        </w:object>
      </w:r>
      <w:r>
        <w:rPr>
          <w:rFonts w:cs="Times New Roman" w:ascii="Times New Roman" w:hAnsi="Times New Roman"/>
        </w:rPr>
        <w:t>possible marker-based interactions to be tested. Secondly, a gene-based interaction test may have greater power, because when there are multiple interactions between features in the targeted genes (or other kind of regions), the effect of these interactions may be aggregated by the algorithm. Such aggregation has already been seen in gene-based GWAS tests for main association effect. Thirdly, a gene-based approach may be better at leveraging prior biological knowledge, which is often on the level of genes. For example, one may test pairs of genes that exhibit protein-protein interactions (PPI) or that participate in the same pathways.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In the work of Peng et al </w:t>
      </w:r>
      <w:r>
        <w:fldChar w:fldCharType="begin"/>
      </w:r>
      <w:r>
        <w:instrText>ADDIN EN.CITE &lt;EndNote&gt;&lt;Cite&gt;&lt;Author&gt;Peng&lt;/Author&gt;&lt;Year&gt;2010&lt;/Year&gt;&lt;RecNum&gt;6&lt;/RecNum&gt;&lt;DisplayText&gt;[3]&lt;/DisplayText&gt;&lt;record&gt;&lt;rec-number&gt;6&lt;/rec-number&gt;&lt;foreign-keys&gt;&lt;key app="EN" db-id="p55aearpxzret1ev9aq5vef75dfx05szr5vv"&gt;6&lt;/key&gt;&lt;/foreign-keys&gt;&lt;ref-type name="Journal Article"&gt;17&lt;/ref-type&gt;&lt;contributors&gt;&lt;authors&gt;&lt;author&gt;Peng, Q.&lt;/author&gt;&lt;author&gt;Zhao, J.&lt;/author&gt;&lt;author&gt;Xue, F.&lt;/author&gt;&lt;/authors&gt;&lt;/contributors&gt;&lt;auth-address&gt;Department of Epidemiology and Health Statistics, School of Public Health, Shandong University, Jinan, China.&lt;/auth-address&gt;&lt;titles&gt;&lt;title&gt;A gene-based method for detecting gene-gene co-association in a case-control association study&lt;/title&gt;&lt;secondary-title&gt;Eur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EJHG&lt;/abbr-1&gt;&lt;/alt-periodical&gt;&lt;pages&gt;582-7&lt;/pages&gt;&lt;volume&gt;18&lt;/volume&gt;&lt;number&gt;5&lt;/number&gt;&lt;keywords&gt;&lt;keyword&gt;Case-Control Studies&lt;/keyword&gt;&lt;keyword&gt;Genes/*genetics&lt;/keyword&gt;&lt;keyword&gt;Genome-Wide Association Study/*methods&lt;/keyword&gt;&lt;keyword&gt;Humans&lt;/keyword&gt;&lt;keyword&gt;Linkage Disequilibrium/genetics&lt;/keyword&gt;&lt;keyword&gt;Models, Genetic&lt;/keyword&gt;&lt;keyword&gt;Models, Statistical&lt;/keyword&gt;&lt;keyword&gt;Polymorphism, Single Nucleotide/genetics&lt;/keyword&gt;&lt;/keywords&gt;&lt;dates&gt;&lt;year&gt;2010&lt;/year&gt;&lt;pub-dates&gt;&lt;date&gt;May&lt;/date&gt;&lt;/pub-dates&gt;&lt;/dates&gt;&lt;isbn&gt;1476-5438 (Electronic)&amp;#xD;1018-4813 (Linking)&lt;/isbn&gt;&lt;accession-num&gt;20029457&lt;/accession-num&gt;&lt;urls&gt;&lt;related-urls&gt;&lt;url&gt;http://www.ncbi.nlm.nih.gov/pubmed/20029457&lt;/url&gt;&lt;/related-urls&gt;&lt;/urls&gt;&lt;custom2&gt;2987308&lt;/custom2&gt;&lt;electronic-resource-num&gt;10.1038/ejhg.2009.223&lt;/electronic-resource-num&gt;&lt;/record&gt;&lt;/Cite&gt;&lt;/EndNote&gt;</w:instrText>
      </w:r>
      <w:r>
        <w:fldChar w:fldCharType="separate"/>
      </w:r>
      <w:bookmarkStart w:id="6" w:name="__Fieldmark__41_569873796"/>
      <w:r>
        <w:rPr>
          <w:rFonts w:cs="Times New Roman" w:ascii="Times New Roman" w:hAnsi="Times New Roman"/>
        </w:rPr>
        <w:t>[</w:t>
      </w:r>
      <w:bookmarkStart w:id="7" w:name="__Fieldmark__165_109423432"/>
      <w:r>
        <w:rPr>
          <w:rFonts w:cs="Times New Roman" w:ascii="Times New Roman" w:hAnsi="Times New Roman"/>
        </w:rPr>
        <w:t>3]</w:t>
      </w:r>
      <w:r>
        <w:rPr>
          <w:rFonts w:cs="Times New Roman" w:ascii="Times New Roman" w:hAnsi="Times New Roman"/>
        </w:rPr>
      </w:r>
      <w:r>
        <w:fldChar w:fldCharType="end"/>
      </w:r>
      <w:hyperlink w:anchor="_ENREF_3">
        <w:bookmarkEnd w:id="6"/>
        <w:bookmarkEnd w:id="7"/>
        <w:r>
          <w:rPr>
            <w:rStyle w:val="InternetLink"/>
            <w:rFonts w:cs="Times New Roman" w:ascii="Times New Roman" w:hAnsi="Times New Roman"/>
          </w:rPr>
          <w:t xml:space="preserve">, canonical correlation analysis between two genes is done on both the case and the control group, and a U-statistic, called CCU, is used to measure the difference of the correlation between these two genes, which is used to indicate the presence of interaction. A limitation of this method is that in the correlation analysis only linear relations are considered. To overcome this limitation, </w:t>
        </w:r>
      </w:hyperlink>
      <w:r>
        <w:fldChar w:fldCharType="begin"/>
      </w:r>
      <w:r>
        <w:instrText>ADDIN EN.CITE.DATA</w:instrText>
      </w:r>
      <w:r>
        <w:fldChar w:fldCharType="separate"/>
      </w:r>
      <w:bookmarkStart w:id="8" w:name="__Fieldmark__49_569873796"/>
      <w:r>
        <w:rPr>
          <w:rFonts w:cs="Times New Roman" w:ascii="Times New Roman" w:hAnsi="Times New Roman"/>
        </w:rPr>
        <w:t>[</w:t>
      </w:r>
      <w:bookmarkStart w:id="9" w:name="__Fieldmark__178_109423432"/>
      <w:r>
        <w:rPr>
          <w:rFonts w:cs="Times New Roman" w:ascii="Times New Roman" w:hAnsi="Times New Roman"/>
        </w:rPr>
        <w:t>4, 5]</w:t>
      </w:r>
      <w:r>
        <w:rPr>
          <w:rFonts w:cs="Times New Roman" w:ascii="Times New Roman" w:hAnsi="Times New Roman"/>
        </w:rPr>
      </w:r>
      <w:r>
        <w:fldChar w:fldCharType="end"/>
      </w:r>
      <w:hyperlink w:anchor="_ENREF_5">
        <w:bookmarkStart w:id="10" w:name="__Fieldmark__179_109423432"/>
        <w:bookmarkEnd w:id="8"/>
        <w:bookmarkEnd w:id="9"/>
        <w:bookmarkEnd w:id="10"/>
        <w:r>
          <w:rPr>
            <w:rStyle w:val="InternetLink"/>
            <w:rFonts w:cs="Times New Roman" w:ascii="Times New Roman" w:hAnsi="Times New Roman"/>
          </w:rPr>
          <w:t xml:space="preserve"> extended CCU to KCCU, where the canonical correlation analysis is kernelized to account for possible non-linearity. Li et al. </w:t>
        </w:r>
      </w:hyperlink>
      <w:r>
        <w:fldChar w:fldCharType="begin"/>
      </w:r>
      <w:r>
        <w:instrText>ADDIN EN.CITE.DATA</w:instrText>
      </w:r>
      <w:r>
        <w:fldChar w:fldCharType="separate"/>
      </w:r>
      <w:bookmarkStart w:id="11" w:name="__Fieldmark__60_569873796"/>
      <w:r>
        <w:rPr>
          <w:rFonts w:cs="Times New Roman" w:ascii="Times New Roman" w:hAnsi="Times New Roman"/>
        </w:rPr>
        <w:t>[</w:t>
      </w:r>
      <w:bookmarkStart w:id="12" w:name="__Fieldmark__198_109423432"/>
      <w:r>
        <w:rPr>
          <w:rFonts w:cs="Times New Roman" w:ascii="Times New Roman" w:hAnsi="Times New Roman"/>
        </w:rPr>
        <w:t>6]</w:t>
      </w:r>
      <w:r>
        <w:rPr>
          <w:rFonts w:cs="Times New Roman" w:ascii="Times New Roman" w:hAnsi="Times New Roman"/>
        </w:rPr>
      </w:r>
      <w:r>
        <w:fldChar w:fldCharType="end"/>
      </w:r>
      <w:hyperlink w:anchor="_ENREF_6">
        <w:bookmarkStart w:id="13" w:name="__Fieldmark__199_109423432"/>
        <w:bookmarkEnd w:id="11"/>
        <w:bookmarkEnd w:id="12"/>
        <w:bookmarkEnd w:id="13"/>
        <w:r>
          <w:rPr>
            <w:rStyle w:val="InternetLink"/>
            <w:rFonts w:cs="Times New Roman" w:ascii="Times New Roman" w:hAnsi="Times New Roman"/>
          </w:rPr>
          <w:t xml:space="preserve"> introduced another method called GBIGM which is entropy-based and non-parametric, which was based on an entropy-based non-parametric. More recently, Emily </w:t>
        </w:r>
      </w:hyperlink>
      <w:r>
        <w:fldChar w:fldCharType="begin"/>
      </w:r>
      <w:r>
        <w:instrText>ADDIN EN.CITE &lt;EndNote&gt;&lt;Cite&gt;&lt;Author&gt;Emily&lt;/Author&gt;&lt;Year&gt;2016&lt;/Year&gt;&lt;RecNum&gt;5&lt;/RecNum&gt;&lt;DisplayText&gt;[7]&lt;/DisplayText&gt;&lt;record&gt;&lt;rec-number&gt;5&lt;/rec-number&gt;&lt;foreign-keys&gt;&lt;key app="EN" db-id="p55aearpxzret1ev9aq5vef75dfx05szr5vv"&gt;5&lt;/key&gt;&lt;/foreign-keys&gt;&lt;ref-type name="Journal Article"&gt;17&lt;/ref-type&gt;&lt;contributors&gt;&lt;authors&gt;&lt;author&gt;Emily, M.&lt;/author&gt;&lt;/authors&gt;&lt;/contributors&gt;&lt;titles&gt;&lt;title&gt;AGGrEGATOr: A Gene-based GEne-Gene interActTiOn test for case-control association studies&lt;/title&gt;&lt;secondary-title&gt;Stat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biology&lt;/abbr-1&gt;&lt;/alt-periodical&gt;&lt;pages&gt;151-71&lt;/pages&gt;&lt;volume&gt;15&lt;/volume&gt;&lt;number&gt;2&lt;/number&gt;&lt;dates&gt;&lt;year&gt;2016&lt;/year&gt;&lt;pub-dates&gt;&lt;date&gt;Apr&lt;/date&gt;&lt;/pub-dates&gt;&lt;/dates&gt;&lt;isbn&gt;1544-6115 (Electronic)&amp;#xD;1544-6115 (Linking)&lt;/isbn&gt;&lt;accession-num&gt;26913459&lt;/accession-num&gt;&lt;urls&gt;&lt;related-urls&gt;&lt;url&gt;http://www.ncbi.nlm.nih.gov/pubmed/26913459&lt;/url&gt;&lt;/related-urls&gt;&lt;/urls&gt;&lt;electronic-resource-num&gt;10.1515/sagmb-2015-0074&lt;/electronic-resource-num&gt;&lt;/record&gt;&lt;/Cite&gt;&lt;/EndNote&gt;</w:instrText>
      </w:r>
      <w:r>
        <w:fldChar w:fldCharType="separate"/>
      </w:r>
      <w:bookmarkStart w:id="14" w:name="__Fieldmark__71_569873796"/>
      <w:r>
        <w:rPr>
          <w:rFonts w:cs="Times New Roman" w:ascii="Times New Roman" w:hAnsi="Times New Roman"/>
        </w:rPr>
        <w:t>[</w:t>
      </w:r>
      <w:bookmarkStart w:id="15" w:name="__Fieldmark__213_109423432"/>
      <w:r>
        <w:rPr>
          <w:rFonts w:cs="Times New Roman" w:ascii="Times New Roman" w:hAnsi="Times New Roman"/>
        </w:rPr>
        <w:t>7]</w:t>
      </w:r>
      <w:r>
        <w:rPr>
          <w:rFonts w:cs="Times New Roman" w:ascii="Times New Roman" w:hAnsi="Times New Roman"/>
        </w:rPr>
      </w:r>
      <w:r>
        <w:fldChar w:fldCharType="end"/>
      </w:r>
      <w:hyperlink w:anchor="_ENREF_7">
        <w:bookmarkEnd w:id="14"/>
        <w:bookmarkEnd w:id="15"/>
        <w:r>
          <w:rPr>
            <w:rStyle w:val="InternetLink"/>
            <w:rFonts w:cs="Times New Roman" w:ascii="Times New Roman" w:hAnsi="Times New Roman"/>
          </w:rPr>
          <w:t xml:space="preserve"> developed a new method called AGGrGATOr which combines the p-values in marker-level interaction tests to measure the interaction between two genes. Earlier</w:t>
        </w:r>
      </w:hyperlink>
    </w:p>
    <w:p>
      <w:pPr>
        <w:pStyle w:val="Normal"/>
        <w:rPr/>
      </w:pPr>
      <w:r>
        <w:fldChar w:fldCharType="begin"/>
      </w:r>
      <w:r>
        <w:instrText>ADDIN EN.CITE &lt;EndNote&gt;&lt;Cite&gt;&lt;Author&gt;Ma&lt;/Author&gt;&lt;Year&gt;2013&lt;/Year&gt;&lt;RecNum&gt;4&lt;/RecNum&gt;&lt;DisplayText&gt;[8]&lt;/DisplayText&gt;&lt;record&gt;&lt;rec-number&gt;4&lt;/rec-number&gt;&lt;foreign-keys&gt;&lt;key app="EN" db-id="p55aearpxzret1ev9aq5vef75dfx05szr5vv"&gt;4&lt;/key&gt;&lt;/foreign-keys&gt;&lt;ref-type name="Journal Article"&gt;17&lt;/ref-type&gt;&lt;contributors&gt;&lt;authors&gt;&lt;author&gt;Ma, L.&lt;/author&gt;&lt;author&gt;Clark, A. G.&lt;/author&gt;&lt;author&gt;Keinan, A.&lt;/author&gt;&lt;/authors&gt;&lt;/contributors&gt;&lt;auth-address&gt;Department of Biological Statistics and Computational Biology, Cornell University, Ithaca, New York, USA. lm529@cornell.edu&lt;/auth-address&gt;&lt;titles&gt;&lt;title&gt;Gene-based testing of interactions in association studies of quantitative traits&lt;/title&gt;&lt;secondary-title&gt;PLoS Genet&lt;/secondary-title&gt;&lt;alt-title&gt;PLoS genetics&lt;/alt-title&gt;&lt;/titles&gt;&lt;periodical&gt;&lt;full-title&gt;PLoS Genet&lt;/full-title&gt;&lt;abbr-1&gt;PLoS genetics&lt;/abbr-1&gt;&lt;/periodical&gt;&lt;alt-periodical&gt;&lt;full-title&gt;PLoS Genet&lt;/full-title&gt;&lt;abbr-1&gt;PLoS genetics&lt;/abbr-1&gt;&lt;/alt-periodical&gt;&lt;pages&gt;e1003321&lt;/pages&gt;&lt;volume&gt;9&lt;/volume&gt;&lt;number&gt;2&lt;/number&gt;&lt;keywords&gt;&lt;keyword&gt;Computer Simulation&lt;/keyword&gt;&lt;keyword&gt;*Epistasis, Genetic&lt;/keyword&gt;&lt;keyword&gt;*Genome-Wide Association Study&lt;/keyword&gt;&lt;keyword&gt;Genotype&lt;/keyword&gt;&lt;keyword&gt;Humans&lt;/keyword&gt;&lt;keyword&gt;Linkage Disequilibrium&lt;/keyword&gt;&lt;keyword&gt;*Models, Theoretical&lt;/keyword&gt;&lt;keyword&gt;Phenotype&lt;/keyword&gt;&lt;keyword&gt;Polymorphism, Single Nucleotide&lt;/keyword&gt;&lt;keyword&gt;Protein Binding&lt;/keyword&gt;&lt;keyword&gt;Quantitative Trait Loci/*genetics&lt;/keyword&gt;&lt;/keywords&gt;&lt;dates&gt;&lt;year&gt;2013&lt;/year&gt;&lt;/dates&gt;&lt;isbn&gt;1553-7404 (Electronic)&amp;#xD;1553-7390 (Linking)&lt;/isbn&gt;&lt;accession-num&gt;23468652&lt;/accession-num&gt;&lt;urls&gt;&lt;related-urls&gt;&lt;url&gt;http://www.ncbi.nlm.nih.gov/pubmed/23468652&lt;/url&gt;&lt;/related-urls&gt;&lt;/urls&gt;&lt;custom2&gt;3585009&lt;/custom2&gt;&lt;electronic-resource-num&gt;10.1371/journal.pgen.1003321&lt;/electronic-resource-num&gt;&lt;/record&gt;&lt;/Cite&gt;&lt;/EndNote&gt;</w:instrText>
      </w:r>
      <w:r>
        <w:fldChar w:fldCharType="separate"/>
      </w:r>
      <w:bookmarkStart w:id="16" w:name="__Fieldmark__80_569873796"/>
      <w:r>
        <w:rPr/>
      </w:r>
      <w:r>
        <w:rPr>
          <w:rFonts w:cs="Times New Roman" w:ascii="Times New Roman" w:hAnsi="Times New Roman"/>
        </w:rPr>
        <w:t>[</w:t>
      </w:r>
      <w:bookmarkStart w:id="17" w:name="__Fieldmark__226_109423432"/>
      <w:r>
        <w:rPr>
          <w:rFonts w:cs="Times New Roman" w:ascii="Times New Roman" w:hAnsi="Times New Roman"/>
        </w:rPr>
        <w:t>8]</w:t>
      </w:r>
      <w:r>
        <w:rPr/>
      </w:r>
      <w:r>
        <w:fldChar w:fldCharType="end"/>
      </w:r>
      <w:hyperlink w:anchor="_ENREF_8">
        <w:bookmarkEnd w:id="16"/>
        <w:bookmarkEnd w:id="17"/>
        <w:r>
          <w:rPr>
            <w:rStyle w:val="InternetLink"/>
            <w:rFonts w:cs="Times New Roman" w:ascii="Times New Roman" w:hAnsi="Times New Roman"/>
          </w:rPr>
          <w:t xml:space="preserve"> this strategy was successfully used for the interaction detection for quantitative phenotypes.</w:t>
        </w:r>
      </w:hyperlink>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szCs w:val="21"/>
        </w:rPr>
        <w:t>In this paper, rather than designing a new dedicated statistic, we use a machine learning algorithm extreme gradient boost (Xgboost</w:t>
      </w:r>
      <w:r>
        <w:fldChar w:fldCharType="begin"/>
      </w:r>
      <w:r>
        <w:instrText>ADDIN EN.CITE &lt;EndNote&gt;&lt;Cite&gt;&lt;Author&gt;Chen&lt;/Author&gt;&lt;Year&gt;2016&lt;/Year&gt;&lt;RecNum&gt;14&lt;/RecNum&gt;&lt;DisplayText&gt;[9]&lt;/DisplayText&gt;&lt;record&gt;&lt;rec-number&gt;14&lt;/rec-number&gt;&lt;foreign-keys&gt;&lt;key app="EN" db-id="p55aearpxzret1ev9aq5vef75dfx05szr5vv"&gt;14&lt;/key&gt;&lt;/foreign-keys&gt;&lt;ref-type name="Conference Proceedings"&gt;10&lt;/ref-type&gt;&lt;contributors&gt;&lt;authors&gt;&lt;author&gt;Chen, Tianqi&lt;/author&gt;&lt;author&gt;Guestrin, Carlos&lt;/author&gt;&lt;/authors&gt;&lt;/contributors&gt;&lt;titles&gt;&lt;title&gt;XGBoost: A Scalable Tree Boosting System&lt;/title&gt;&lt;secondary-title&gt;ACM SIGKDD International Conference on Knowledge Discovery and Data Mining&lt;/secondary-title&gt;&lt;/titles&gt;&lt;dates&gt;&lt;year&gt;2016&lt;/year&gt;&lt;/dates&gt;&lt;urls&gt;&lt;/urls&gt;&lt;/record&gt;&lt;/Cite&gt;&lt;/EndNote&gt;</w:instrText>
      </w:r>
      <w:r>
        <w:fldChar w:fldCharType="separate"/>
      </w:r>
      <w:bookmarkStart w:id="18" w:name="__Fieldmark__90_569873796"/>
      <w:r>
        <w:rPr>
          <w:rFonts w:cs="Times New Roman" w:ascii="Times New Roman" w:hAnsi="Times New Roman"/>
          <w:szCs w:val="21"/>
        </w:rPr>
        <w:t>[</w:t>
      </w:r>
      <w:bookmarkStart w:id="19" w:name="__Fieldmark__247_109423432"/>
      <w:r>
        <w:rPr>
          <w:rFonts w:cs="Times New Roman" w:ascii="Times New Roman" w:hAnsi="Times New Roman"/>
          <w:szCs w:val="21"/>
        </w:rPr>
        <w:t>9]</w:t>
      </w:r>
      <w:r>
        <w:rPr>
          <w:rFonts w:cs="Times New Roman" w:ascii="Times New Roman" w:hAnsi="Times New Roman"/>
          <w:szCs w:val="21"/>
        </w:rPr>
      </w:r>
      <w:r>
        <w:fldChar w:fldCharType="end"/>
      </w:r>
      <w:hyperlink w:anchor="_ENREF_9">
        <w:bookmarkEnd w:id="18"/>
        <w:bookmarkEnd w:id="19"/>
        <w:r>
          <w:rPr>
            <w:rStyle w:val="InternetLink"/>
            <w:rFonts w:cs="Times New Roman" w:ascii="Times New Roman" w:hAnsi="Times New Roman"/>
            <w:szCs w:val="21"/>
          </w:rPr>
          <w:t>) to propose a new approach, called gene-based permuted extreme gradient boost (gpXGB), to detect gene-gene interaction. The idea is to compare the performance of Xgboost on two different test datasets obtained from different permutation strategies, one keeping while another removing the interactions between selected gene pairs. Our method does not require explicit modeling of interacting terms and allow any kind of the functional form that interaction might take. An advantage of gpXGB is that it is nonparametric, hence may be more flexible for data-driven exploratory genome-wide association studies.</w:t>
        </w:r>
      </w:hyperlink>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 Materials and Methods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In this section we first detail the gpXGB approach. Then we describe the various simulation studies conducted to assess the type-I error rate as well as the statistical power of our approach in gene-gene interaction detection. Finally, we apply our approach to the </w:t>
      </w:r>
      <w:r>
        <w:rPr>
          <w:rFonts w:cs="Times New Roman" w:ascii="Times New Roman" w:hAnsi="Times New Roman"/>
          <w:color w:val="FF0000"/>
        </w:rPr>
        <w:t xml:space="preserve">NESDA () </w:t>
      </w:r>
      <w:r>
        <w:rPr>
          <w:rFonts w:cs="Times New Roman" w:ascii="Times New Roman" w:hAnsi="Times New Roman"/>
        </w:rPr>
        <w:t>dataset to evaluate our approach in a real-lift situation.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2.1 Overview of gpXGB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Our method, gpXGB, is a machine learning based procedure for detecting the interaction between two genes in susceptibility with a binary phenotype, typically a case/control disease status. Let </w:t>
      </w:r>
      <w:r>
        <w:rPr>
          <w:rFonts w:cs="Times New Roman" w:ascii="Times New Roman" w:hAnsi="Times New Roman"/>
        </w:rPr>
        <w:object>
          <v:shape id="ole_rId6" style="width:39.2pt;height:14pt" o:ole="">
            <v:imagedata r:id="rId7" o:title=""/>
          </v:shape>
          <o:OLEObject Type="Embed" ProgID="Equation.DSMT4" ShapeID="ole_rId6" DrawAspect="Content" ObjectID="_1394796113" r:id="rId6"/>
        </w:object>
      </w:r>
      <w:r>
        <w:rPr>
          <w:rFonts w:cs="Times New Roman" w:ascii="Times New Roman" w:hAnsi="Times New Roman"/>
        </w:rPr>
        <w:t>be the phenotype, where</w:t>
      </w:r>
      <w:r>
        <w:rPr>
          <w:rFonts w:cs="Times New Roman" w:ascii="Times New Roman" w:hAnsi="Times New Roman"/>
        </w:rPr>
        <w:object>
          <v:shape id="ole_rId8" style="width:26pt;height:14pt" o:ole="">
            <v:imagedata r:id="rId9" o:title=""/>
          </v:shape>
          <o:OLEObject Type="Embed" ProgID="Equation.DSMT4" ShapeID="ole_rId8" DrawAspect="Content" ObjectID="_1495581587" r:id="rId8"/>
        </w:object>
      </w:r>
      <w:r>
        <w:rPr>
          <w:rFonts w:cs="Times New Roman" w:ascii="Times New Roman" w:hAnsi="Times New Roman"/>
        </w:rPr>
        <w:t>stands for membership of the control group and</w:t>
      </w:r>
      <w:r>
        <w:rPr>
          <w:rFonts w:cs="Times New Roman" w:ascii="Times New Roman" w:hAnsi="Times New Roman"/>
        </w:rPr>
        <w:object>
          <v:shape id="ole_rId10" style="width:24.8pt;height:14pt" o:ole="">
            <v:imagedata r:id="rId11" o:title=""/>
          </v:shape>
          <o:OLEObject Type="Embed" ProgID="Equation.DSMT4" ShapeID="ole_rId10" DrawAspect="Content" ObjectID="_558618832" r:id="rId10"/>
        </w:object>
      </w:r>
      <w:r>
        <w:rPr>
          <w:rFonts w:cs="Times New Roman" w:ascii="Times New Roman" w:hAnsi="Times New Roman"/>
        </w:rPr>
        <w:t>for membership of the case group. Let</w:t>
      </w:r>
      <w:r>
        <w:rPr>
          <w:rFonts w:cs="Times New Roman" w:ascii="Times New Roman" w:hAnsi="Times New Roman"/>
        </w:rPr>
        <w:object>
          <v:shape id="ole_rId12" style="width:9.2pt;height:10pt" o:ole="">
            <v:imagedata r:id="rId13" o:title=""/>
          </v:shape>
          <o:OLEObject Type="Embed" ProgID="Equation.DSMT4" ShapeID="ole_rId12" DrawAspect="Content" ObjectID="_1230524600" r:id="rId12"/>
        </w:object>
      </w:r>
      <w:r>
        <w:rPr>
          <w:rFonts w:cs="Times New Roman" w:ascii="Times New Roman" w:hAnsi="Times New Roman"/>
        </w:rPr>
        <w:t xml:space="preserve">be the number of instances in our sample, </w:t>
      </w:r>
      <w:r>
        <w:rPr>
          <w:rFonts w:cs="Times New Roman" w:ascii="Times New Roman" w:hAnsi="Times New Roman"/>
        </w:rPr>
        <w:object>
          <v:shape id="ole_rId14" style="width:63.2pt;height:15.2pt" o:ole="">
            <v:imagedata r:id="rId15" o:title=""/>
          </v:shape>
          <o:OLEObject Type="Embed" ProgID="Equation.DSMT4" ShapeID="ole_rId14" DrawAspect="Content" ObjectID="_906700551" r:id="rId14"/>
        </w:object>
      </w:r>
      <w:r>
        <w:rPr>
          <w:rFonts w:cs="Times New Roman" w:ascii="Times New Roman" w:hAnsi="Times New Roman"/>
        </w:rPr>
        <w:t>be the vector consisting of their observed binary phenotypes. Let</w:t>
      </w:r>
      <w:r>
        <w:rPr>
          <w:rFonts w:cs="Times New Roman" w:ascii="Times New Roman" w:hAnsi="Times New Roman"/>
        </w:rPr>
        <w:object>
          <v:shape id="ole_rId16" style="width:16pt;height:16pt" o:ole="">
            <v:imagedata r:id="rId17" o:title=""/>
          </v:shape>
          <o:OLEObject Type="Embed" ProgID="Equation.DSMT4" ShapeID="ole_rId16" DrawAspect="Content" ObjectID="_1204768287" r:id="rId16"/>
        </w:object>
      </w:r>
      <w:r>
        <w:rPr>
          <w:rFonts w:cs="Times New Roman" w:ascii="Times New Roman" w:hAnsi="Times New Roman"/>
        </w:rPr>
        <w:t>, where</w:t>
      </w:r>
      <w:r>
        <w:rPr>
          <w:rFonts w:cs="Times New Roman" w:ascii="Times New Roman" w:hAnsi="Times New Roman"/>
        </w:rPr>
        <w:object>
          <v:shape id="ole_rId18" style="width:47.2pt;height:14pt" o:ole="">
            <v:imagedata r:id="rId19" o:title=""/>
          </v:shape>
          <o:OLEObject Type="Embed" ProgID="Equation.DSMT4" ShapeID="ole_rId18" DrawAspect="Content" ObjectID="_622983559" r:id="rId18"/>
        </w:object>
      </w:r>
      <w:r>
        <w:rPr>
          <w:rFonts w:cs="Times New Roman" w:ascii="Times New Roman" w:hAnsi="Times New Roman"/>
        </w:rPr>
        <w:t>be the</w:t>
      </w:r>
      <w:r>
        <w:rPr>
          <w:rFonts w:cs="Times New Roman" w:ascii="Times New Roman" w:hAnsi="Times New Roman"/>
        </w:rPr>
        <w:object>
          <v:shape id="ole_rId20" style="width:11.2pt;height:12pt" o:ole="">
            <v:imagedata r:id="rId21" o:title=""/>
          </v:shape>
          <o:OLEObject Type="Embed" ProgID="Equation.DSMT4" ShapeID="ole_rId20" DrawAspect="Content" ObjectID="_236951839" r:id="rId20"/>
        </w:object>
      </w:r>
      <w:r>
        <w:rPr>
          <w:rFonts w:cs="Times New Roman" w:ascii="Times New Roman" w:hAnsi="Times New Roman"/>
        </w:rPr>
        <w:t xml:space="preserve">genes in our gene list, each a collection of </w:t>
      </w:r>
      <w:r>
        <w:rPr>
          <w:rFonts w:cs="Times New Roman" w:ascii="Times New Roman" w:hAnsi="Times New Roman"/>
        </w:rPr>
        <w:object>
          <v:shape id="ole_rId22" style="width:15.2pt;height:16pt" o:ole="">
            <v:imagedata r:id="rId23" o:title=""/>
          </v:shape>
          <o:OLEObject Type="Embed" ProgID="Equation.DSMT4" ShapeID="ole_rId22" DrawAspect="Content" ObjectID="_2092905894" r:id="rId22"/>
        </w:object>
      </w:r>
      <w:r>
        <w:rPr>
          <w:rFonts w:cs="Times New Roman" w:ascii="Times New Roman" w:hAnsi="Times New Roman"/>
        </w:rPr>
        <w:t>SNP markers. The observed genotypes for gene</w:t>
      </w:r>
      <w:r>
        <w:rPr>
          <w:rFonts w:cs="Times New Roman" w:ascii="Times New Roman" w:hAnsi="Times New Roman"/>
        </w:rPr>
        <w:object>
          <v:shape id="ole_rId24" style="width:16pt;height:16pt" o:ole="">
            <v:imagedata r:id="rId25" o:title=""/>
          </v:shape>
          <o:OLEObject Type="Embed" ProgID="Equation.DSMT4" ShapeID="ole_rId24" DrawAspect="Content" ObjectID="_35114623" r:id="rId24"/>
        </w:object>
      </w:r>
      <w:r>
        <w:rPr>
          <w:rFonts w:cs="Times New Roman" w:ascii="Times New Roman" w:hAnsi="Times New Roman"/>
        </w:rPr>
        <w:t xml:space="preserve">can be represented by an </w:t>
      </w:r>
      <w:r>
        <w:rPr>
          <w:rFonts w:cs="Times New Roman" w:ascii="Times New Roman" w:hAnsi="Times New Roman"/>
        </w:rPr>
        <w:object>
          <v:shape id="ole_rId26" style="width:28pt;height:16pt" o:ole="">
            <v:imagedata r:id="rId27" o:title=""/>
          </v:shape>
          <o:OLEObject Type="Embed" ProgID="Equation.DSMT4" ShapeID="ole_rId26" DrawAspect="Content" ObjectID="_1570353646" r:id="rId26"/>
        </w:object>
      </w:r>
      <w:r>
        <w:rPr>
          <w:rFonts w:cs="Times New Roman" w:ascii="Times New Roman" w:hAnsi="Times New Roman"/>
        </w:rPr>
        <w:t>matrix</w:t>
      </w:r>
      <w:r>
        <w:rPr>
          <w:rFonts w:cs="Times New Roman" w:ascii="Times New Roman" w:hAnsi="Times New Roman"/>
        </w:rPr>
        <w:object>
          <v:shape id="ole_rId28" style="width:86pt;height:17.2pt" o:ole="">
            <v:imagedata r:id="rId29" o:title=""/>
          </v:shape>
          <o:OLEObject Type="Embed" ProgID="Equation.DSMT4" ShapeID="ole_rId28" DrawAspect="Content" ObjectID="_1743895946" r:id="rId28"/>
        </w:object>
      </w:r>
      <w:r>
        <w:rPr>
          <w:rFonts w:cs="Times New Roman" w:ascii="Times New Roman" w:hAnsi="Times New Roman"/>
        </w:rPr>
        <w:t>where</w:t>
      </w:r>
      <w:r>
        <w:rPr>
          <w:rFonts w:cs="Times New Roman" w:ascii="Times New Roman" w:hAnsi="Times New Roman"/>
        </w:rPr>
        <w:object>
          <v:shape id="ole_rId30" style="width:54pt;height:17.2pt" o:ole="">
            <v:imagedata r:id="rId31" o:title=""/>
          </v:shape>
          <o:OLEObject Type="Embed" ProgID="Equation.DSMT4" ShapeID="ole_rId30" DrawAspect="Content" ObjectID="_473130594" r:id="rId30"/>
        </w:object>
      </w:r>
      <w:r>
        <w:rPr>
          <w:rFonts w:cs="Times New Roman" w:ascii="Times New Roman" w:hAnsi="Times New Roman"/>
        </w:rPr>
        <w:t>is the number of copies of the minor allele for SNP</w:t>
      </w:r>
      <w:r>
        <w:rPr>
          <w:rFonts w:cs="Times New Roman" w:ascii="Times New Roman" w:hAnsi="Times New Roman"/>
        </w:rPr>
        <w:object>
          <v:shape id="ole_rId32" style="width:9.2pt;height:14pt" o:ole="">
            <v:imagedata r:id="rId33" o:title=""/>
          </v:shape>
          <o:OLEObject Type="Embed" ProgID="Equation.DSMT4" ShapeID="ole_rId32" DrawAspect="Content" ObjectID="_865442339" r:id="rId32"/>
        </w:object>
      </w:r>
      <w:r>
        <w:rPr>
          <w:rFonts w:cs="Times New Roman" w:ascii="Times New Roman" w:hAnsi="Times New Roman"/>
        </w:rPr>
        <w:t>carried by individual</w:t>
      </w:r>
      <w:r>
        <w:rPr>
          <w:rFonts w:cs="Times New Roman" w:ascii="Times New Roman" w:hAnsi="Times New Roman"/>
        </w:rPr>
        <w:object>
          <v:shape id="ole_rId34" style="width:6.8pt;height:12pt" o:ole="">
            <v:imagedata r:id="rId35" o:title=""/>
          </v:shape>
          <o:OLEObject Type="Embed" ProgID="Equation.DSMT4" ShapeID="ole_rId34" DrawAspect="Content" ObjectID="_892788009" r:id="rId34"/>
        </w:object>
      </w:r>
      <w:r>
        <w:rPr>
          <w:rFonts w:cs="Times New Roman" w:ascii="Times New Roman" w:hAnsi="Times New Roman"/>
        </w:rPr>
        <w:t>. Let</w:t>
      </w:r>
      <w:r>
        <w:rPr>
          <w:rFonts w:cs="Times New Roman" w:ascii="Times New Roman" w:hAnsi="Times New Roman"/>
        </w:rPr>
        <w:object>
          <v:shape id="ole_rId36" style="width:17.2pt;height:17.2pt" o:ole="">
            <v:imagedata r:id="rId37" o:title=""/>
          </v:shape>
          <o:OLEObject Type="Embed" ProgID="Equation.DSMT4" ShapeID="ole_rId36" DrawAspect="Content" ObjectID="_1282689631" r:id="rId36"/>
        </w:object>
      </w:r>
      <w:r>
        <w:rPr>
          <w:rFonts w:cs="Times New Roman" w:ascii="Times New Roman" w:hAnsi="Times New Roman"/>
        </w:rPr>
        <w:t>and</w:t>
      </w:r>
      <w:r>
        <w:rPr>
          <w:rFonts w:cs="Times New Roman" w:ascii="Times New Roman" w:hAnsi="Times New Roman"/>
        </w:rPr>
        <w:object>
          <v:shape id="ole_rId38" style="width:16pt;height:17.2pt" o:ole="">
            <v:imagedata r:id="rId39" o:title=""/>
          </v:shape>
          <o:OLEObject Type="Embed" ProgID="Equation.DSMT4" ShapeID="ole_rId38" DrawAspect="Content" ObjectID="_1609344160" r:id="rId38"/>
        </w:object>
      </w:r>
      <w:r>
        <w:rPr>
          <w:rFonts w:cs="Times New Roman" w:ascii="Times New Roman" w:hAnsi="Times New Roman"/>
        </w:rPr>
        <w:t>be the matrices whose columns are those columns of</w:t>
      </w:r>
      <w:r>
        <w:rPr>
          <w:rFonts w:cs="Times New Roman" w:ascii="Times New Roman" w:hAnsi="Times New Roman"/>
        </w:rPr>
        <w:object>
          <v:shape id="ole_rId40" style="width:16pt;height:16pt" o:ole="">
            <v:imagedata r:id="rId41" o:title=""/>
          </v:shape>
          <o:OLEObject Type="Embed" ProgID="Equation.DSMT4" ShapeID="ole_rId40" DrawAspect="Content" ObjectID="_1667347769" r:id="rId40"/>
        </w:object>
      </w:r>
      <w:r>
        <w:rPr>
          <w:rFonts w:cs="Times New Roman" w:ascii="Times New Roman" w:hAnsi="Times New Roman"/>
        </w:rPr>
        <w:t>corresponding to samples in the case and control group, respectively. The genotype values in these matrices may also be adjusted to account for various covariates and population stratification.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We choose Xgboost as our classifier because gradient boosting decision tree (GBDT) is an effective and relatively model-agnostic way to approximate true target function which may have non-linear structure, and Xgboost is an algorithm which improves upon GBDT for its precision and computational efficiency.</w:t>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Our approach consists of three steps: 1) training 2) permutation 3) testing and ranking. We start by training an Xgboost model with all the genes in the gene list and use cross-validation to choose a best model and save it. Then, for each selected pair of genes, we use our permutation strategies to generate two different test datasets, one keep while the other remove the interaction between the selected pair of genes. Lastly, we calculate the performance difference</w:t>
      </w:r>
      <w:r>
        <w:rPr>
          <w:rFonts w:cs="Times New Roman" w:ascii="Times New Roman" w:hAnsi="Times New Roman"/>
        </w:rPr>
        <w:object>
          <v:shape id="ole_rId42" style="width:33.2pt;height:13.2pt" o:ole="">
            <v:imagedata r:id="rId43" o:title=""/>
          </v:shape>
          <o:OLEObject Type="Embed" ProgID="Equation.DSMT4" ShapeID="ole_rId42" DrawAspect="Content" ObjectID="_1631967225" r:id="rId42"/>
        </w:object>
      </w:r>
      <w:r>
        <w:rPr>
          <w:rFonts w:cs="Times New Roman" w:ascii="Times New Roman" w:hAnsi="Times New Roman"/>
        </w:rPr>
        <w:t>for the two test datasets on the well-trained model. Which we use as a measurement for the strength of interaction between these two genes. The various steps of the gpXGB framework are illustrated in Figure1.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 Overview of Xgboost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Xgboost</w:t>
      </w:r>
      <w:r>
        <w:fldChar w:fldCharType="begin"/>
      </w:r>
      <w:r>
        <w:instrText>ADDIN EN.CITE &lt;EndNote&gt;&lt;Cite&gt;&lt;Author&gt;Chen&lt;/Author&gt;&lt;Year&gt;2016&lt;/Year&gt;&lt;RecNum&gt;14&lt;/RecNum&gt;&lt;DisplayText&gt;[9]&lt;/DisplayText&gt;&lt;record&gt;&lt;rec-number&gt;14&lt;/rec-number&gt;&lt;foreign-keys&gt;&lt;key app="EN" db-id="p55aearpxzret1ev9aq5vef75dfx05szr5vv"&gt;14&lt;/key&gt;&lt;/foreign-keys&gt;&lt;ref-type name="Conference Proceedings"&gt;10&lt;/ref-type&gt;&lt;contributors&gt;&lt;authors&gt;&lt;author&gt;Chen, Tianqi&lt;/author&gt;&lt;author&gt;Guestrin, Carlos&lt;/author&gt;&lt;/authors&gt;&lt;/contributors&gt;&lt;titles&gt;&lt;title&gt;XGBoost: A Scalable Tree Boosting System&lt;/title&gt;&lt;secondary-title&gt;ACM SIGKDD International Conference on Knowledge Discovery and Data Mining&lt;/secondary-title&gt;&lt;/titles&gt;&lt;dates&gt;&lt;year&gt;2016&lt;/year&gt;&lt;/dates&gt;&lt;urls&gt;&lt;/urls&gt;&lt;/record&gt;&lt;/Cite&gt;&lt;/EndNote&gt;</w:instrText>
      </w:r>
      <w:r>
        <w:fldChar w:fldCharType="separate"/>
      </w:r>
      <w:bookmarkStart w:id="20" w:name="__Fieldmark__166_569873796"/>
      <w:r>
        <w:rPr>
          <w:rFonts w:cs="Times New Roman" w:ascii="Times New Roman" w:hAnsi="Times New Roman"/>
        </w:rPr>
        <w:t>[</w:t>
      </w:r>
      <w:bookmarkStart w:id="21" w:name="__Fieldmark__380_109423432"/>
      <w:r>
        <w:rPr>
          <w:rFonts w:cs="Times New Roman" w:ascii="Times New Roman" w:hAnsi="Times New Roman"/>
        </w:rPr>
        <w:t>9]</w:t>
      </w:r>
      <w:r>
        <w:rPr>
          <w:rFonts w:cs="Times New Roman" w:ascii="Times New Roman" w:hAnsi="Times New Roman"/>
        </w:rPr>
      </w:r>
      <w:r>
        <w:fldChar w:fldCharType="end"/>
      </w:r>
      <w:hyperlink w:anchor="_ENREF_9">
        <w:bookmarkEnd w:id="20"/>
        <w:bookmarkEnd w:id="21"/>
        <w:r>
          <w:rPr>
            <w:rStyle w:val="InternetLink"/>
            <w:rFonts w:cs="Times New Roman" w:ascii="Times New Roman" w:hAnsi="Times New Roman"/>
          </w:rPr>
          <w:t xml:space="preserve"> is a scalable supervised machine learning system based on tree boosting, and recently has been dominating applied machine learning as well as in Kaggle competitions. It is an algorithm which improves GBDT with speed and performance improvement.</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2.2.1 Ensemble of CARTs</w:t>
      </w:r>
    </w:p>
    <w:p>
      <w:pPr>
        <w:pStyle w:val="Normal"/>
        <w:rPr>
          <w:rFonts w:ascii="Times New Roman" w:hAnsi="Times New Roman" w:cs="Times New Roman"/>
        </w:rPr>
      </w:pPr>
      <w:r>
        <w:rPr>
          <w:rFonts w:cs="Times New Roman" w:ascii="Times New Roman" w:hAnsi="Times New Roman"/>
        </w:rPr>
        <w:t>In this ensemble model, the base classifier is CART (Classifying And Regression Tree), which is similar to decision trees, but on each leaf, instead of a classification, a real-valued score is assigned. This makes ensemble training easier and may also provide more information beyond classification.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Let</w:t>
      </w:r>
      <w:r>
        <w:rPr>
          <w:rFonts w:cs="Times New Roman" w:ascii="Times New Roman" w:hAnsi="Times New Roman"/>
        </w:rPr>
        <w:object>
          <v:shape id="ole_rId44" style="width:16pt;height:14pt" o:ole="">
            <v:imagedata r:id="rId45" o:title=""/>
          </v:shape>
          <o:OLEObject Type="Embed" ProgID="Equation.DSMT4" ShapeID="ole_rId44" DrawAspect="Content" ObjectID="_1529720685" r:id="rId44"/>
        </w:object>
      </w:r>
      <w:r>
        <w:rPr>
          <w:rFonts w:cs="Times New Roman" w:ascii="Times New Roman" w:hAnsi="Times New Roman"/>
        </w:rPr>
        <w:t>be the space of functions that can be represented by CARTs, the ensemble predictor is</w:t>
      </w:r>
      <w:r>
        <w:rPr>
          <w:rFonts w:cs="Times New Roman" w:ascii="Times New Roman" w:hAnsi="Times New Roman"/>
        </w:rPr>
        <w:object>
          <v:shape id="ole_rId46" style="width:81.2pt;height:23.2pt" o:ole="">
            <v:imagedata r:id="rId47" o:title=""/>
          </v:shape>
          <o:OLEObject Type="Embed" ProgID="Equation.DSMT4" ShapeID="ole_rId46" DrawAspect="Content" ObjectID="_1561360684" r:id="rId46"/>
        </w:object>
      </w:r>
      <w:r>
        <w:rPr>
          <w:rFonts w:cs="Times New Roman" w:ascii="Times New Roman" w:hAnsi="Times New Roman"/>
        </w:rPr>
        <w:t>. In our case we interpret it as in logistic regression, namely</w:t>
      </w:r>
    </w:p>
    <w:p>
      <w:pPr>
        <w:pStyle w:val="Normal"/>
        <w:jc w:val="right"/>
        <w:rPr>
          <w:rFonts w:ascii="Times New Roman" w:hAnsi="Times New Roman" w:cs="Times New Roman"/>
        </w:rPr>
      </w:pPr>
      <w:r>
        <w:rPr/>
        <w:object>
          <v:shape id="ole_rId48" style="width:98pt;height:27.2pt" o:ole="">
            <v:imagedata r:id="rId49" o:title=""/>
          </v:shape>
          <o:OLEObject Type="Embed" ProgID="Equation.DSMT4" ShapeID="ole_rId48" DrawAspect="Content" ObjectID="_1263014266" r:id="rId48"/>
        </w:object>
      </w:r>
      <w:r>
        <w:rPr>
          <w:rFonts w:cs="Times New Roman" w:ascii="Times New Roman" w:hAnsi="Times New Roman"/>
        </w:rPr>
        <w:t xml:space="preserve">                             </w:t>
      </w:r>
      <w:r>
        <w:rPr>
          <w:rFonts w:cs="Times New Roman" w:ascii="Times New Roman" w:hAnsi="Times New Roman"/>
        </w:rPr>
        <w:t>(1)</w:t>
      </w:r>
    </w:p>
    <w:p>
      <w:pPr>
        <w:pStyle w:val="Normal"/>
        <w:rPr>
          <w:rFonts w:ascii="Times New Roman" w:hAnsi="Times New Roman" w:cs="Times New Roman"/>
          <w:color w:val="FF0000"/>
        </w:rPr>
      </w:pPr>
      <w:r>
        <w:rPr/>
        <w:object>
          <v:shape id="ole_rId50" style="width:414.4pt;height:284.4pt" o:ole="">
            <v:imagedata r:id="rId51" o:title=""/>
          </v:shape>
          <o:OLEObject Type="Embed" ProgID="Visio.Drawing.15" ShapeID="ole_rId50" DrawAspect="Content" ObjectID="_1186180749" r:id="rId50"/>
        </w:object>
      </w:r>
    </w:p>
    <w:p>
      <w:pPr>
        <w:pStyle w:val="Normal"/>
        <w:jc w:val="center"/>
        <w:rPr>
          <w:rFonts w:ascii="Times New Roman" w:hAnsi="Times New Roman" w:cs="Times New Roman"/>
        </w:rPr>
      </w:pPr>
      <w:r>
        <w:rPr>
          <w:rFonts w:cs="Times New Roman" w:ascii="Times New Roman" w:hAnsi="Times New Roman"/>
        </w:rPr>
        <w:t>Figure1 The framework of gpXGB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Hence, the learning objective is </w:t>
      </w:r>
    </w:p>
    <w:p>
      <w:pPr>
        <w:pStyle w:val="Normal"/>
        <w:jc w:val="right"/>
        <w:rPr>
          <w:rFonts w:ascii="Times New Roman" w:hAnsi="Times New Roman" w:cs="Times New Roman"/>
        </w:rPr>
      </w:pPr>
      <w:r>
        <w:rPr/>
        <w:object>
          <v:shape id="ole_rId52" style="width:134pt;height:23.2pt" o:ole="">
            <v:imagedata r:id="rId53" o:title=""/>
          </v:shape>
          <o:OLEObject Type="Embed" ProgID="Equation.DSMT4" ShapeID="ole_rId52" DrawAspect="Content" ObjectID="_1487710720" r:id="rId52"/>
        </w:object>
      </w:r>
      <w:r>
        <w:rPr>
          <w:rFonts w:cs="Times New Roman" w:ascii="Times New Roman" w:hAnsi="Times New Roman"/>
        </w:rPr>
        <w:t xml:space="preserve">                          </w:t>
      </w:r>
      <w:r>
        <w:rPr>
          <w:rFonts w:cs="Times New Roman" w:ascii="Times New Roman" w:hAnsi="Times New Roman"/>
        </w:rPr>
        <w:t>(2)</w:t>
      </w:r>
    </w:p>
    <w:p>
      <w:pPr>
        <w:pStyle w:val="Normal"/>
        <w:rPr>
          <w:rFonts w:ascii="Times New Roman" w:hAnsi="Times New Roman" w:cs="Times New Roman"/>
        </w:rPr>
      </w:pPr>
      <w:r>
        <w:rPr>
          <w:rFonts w:cs="Times New Roman" w:ascii="Times New Roman" w:hAnsi="Times New Roman"/>
        </w:rPr>
        <w:t>Where</w:t>
      </w:r>
      <w:r>
        <w:rPr>
          <w:rFonts w:cs="Times New Roman" w:ascii="Times New Roman" w:hAnsi="Times New Roman"/>
        </w:rPr>
        <w:object>
          <v:shape id="ole_rId54" style="width:176pt;height:16pt" o:ole="">
            <v:imagedata r:id="rId55" o:title=""/>
          </v:shape>
          <o:OLEObject Type="Embed" ProgID="Equation.DSMT4" ShapeID="ole_rId54" DrawAspect="Content" ObjectID="_1338521518" r:id="rId54"/>
        </w:object>
      </w:r>
      <w:r>
        <w:rPr>
          <w:rFonts w:cs="Times New Roman" w:ascii="Times New Roman" w:hAnsi="Times New Roman"/>
        </w:rPr>
        <w:t>is the logistic regression loss function, and</w:t>
      </w:r>
      <w:r>
        <w:rPr>
          <w:rFonts w:cs="Times New Roman" w:ascii="Times New Roman" w:hAnsi="Times New Roman"/>
        </w:rPr>
        <w:object>
          <v:shape id="ole_rId56" style="width:27.2pt;height:15.2pt" o:ole="">
            <v:imagedata r:id="rId57" o:title=""/>
          </v:shape>
          <o:OLEObject Type="Embed" ProgID="Equation.DSMT4" ShapeID="ole_rId56" DrawAspect="Content" ObjectID="_883358877" r:id="rId56"/>
        </w:object>
      </w:r>
      <w:r>
        <w:rPr>
          <w:rFonts w:cs="Times New Roman" w:ascii="Times New Roman" w:hAnsi="Times New Roman"/>
        </w:rPr>
        <w:t>is the regularizer.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2.2.2 Gradient Boosting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It is not feasible to train all the trees in the ensemble together at once because it is hard to calculate the gradient as which is needed in traditional optimization methods. Instead, Xgboost use an additive training strategy: fix the trees have already learned, add new trees one at a time. Let</w:t>
      </w:r>
      <w:r>
        <w:rPr>
          <w:rFonts w:cs="Times New Roman" w:ascii="Times New Roman" w:hAnsi="Times New Roman"/>
        </w:rPr>
        <w:object>
          <v:shape id="ole_rId58" style="width:17.2pt;height:16pt" o:ole="">
            <v:imagedata r:id="rId59" o:title=""/>
          </v:shape>
          <o:OLEObject Type="Embed" ProgID="Equation.DSMT4" ShapeID="ole_rId58" DrawAspect="Content" ObjectID="_721308578" r:id="rId58"/>
        </w:object>
      </w:r>
      <w:r>
        <w:rPr>
          <w:rFonts w:cs="Times New Roman" w:ascii="Times New Roman" w:hAnsi="Times New Roman"/>
        </w:rPr>
        <w:t>be the predictor at iteration</w:t>
      </w:r>
      <w:r>
        <w:rPr>
          <w:rFonts w:cs="Times New Roman" w:ascii="Times New Roman" w:hAnsi="Times New Roman"/>
        </w:rPr>
        <w:object>
          <v:shape id="ole_rId60" style="width:6.8pt;height:11.2pt" o:ole="">
            <v:imagedata r:id="rId61" o:title=""/>
          </v:shape>
          <o:OLEObject Type="Embed" ProgID="Equation.DSMT4" ShapeID="ole_rId60" DrawAspect="Content" ObjectID="_710343818" r:id="rId60"/>
        </w:object>
      </w:r>
      <w:r>
        <w:rPr>
          <w:rFonts w:cs="Times New Roman" w:ascii="Times New Roman" w:hAnsi="Times New Roman"/>
        </w:rPr>
        <w:t>, then</w:t>
      </w:r>
    </w:p>
    <w:p>
      <w:pPr>
        <w:pStyle w:val="Normal"/>
        <w:jc w:val="right"/>
        <w:rPr>
          <w:rFonts w:ascii="Times New Roman" w:hAnsi="Times New Roman" w:cs="Times New Roman"/>
        </w:rPr>
      </w:pPr>
      <w:r>
        <w:rPr/>
        <w:object>
          <v:shape id="ole_rId62" style="width:35.2pt;height:16pt" o:ole="">
            <v:imagedata r:id="rId63" o:title=""/>
          </v:shape>
          <o:OLEObject Type="Embed" ProgID="Equation.DSMT4" ShapeID="ole_rId62" DrawAspect="Content" ObjectID="_118984160" r:id="rId62"/>
        </w:object>
      </w:r>
      <w:r>
        <w:rPr>
          <w:rFonts w:cs="Times New Roman" w:ascii="Times New Roman" w:hAnsi="Times New Roman"/>
        </w:rPr>
        <w:t xml:space="preserve">                                     </w:t>
      </w:r>
      <w:r>
        <w:rPr>
          <w:rFonts w:cs="Times New Roman" w:ascii="Times New Roman" w:hAnsi="Times New Roman"/>
        </w:rPr>
        <w:t>(3)</w:t>
      </w:r>
    </w:p>
    <w:p>
      <w:pPr>
        <w:pStyle w:val="Normal"/>
        <w:jc w:val="right"/>
        <w:rPr>
          <w:rFonts w:ascii="Times New Roman" w:hAnsi="Times New Roman" w:cs="Times New Roman"/>
        </w:rPr>
      </w:pPr>
      <w:r>
        <w:rPr/>
        <w:object>
          <v:shape id="ole_rId64" style="width:67.2pt;height:16pt" o:ole="">
            <v:imagedata r:id="rId65" o:title=""/>
          </v:shape>
          <o:OLEObject Type="Embed" ProgID="Equation.DSMT4" ShapeID="ole_rId64" DrawAspect="Content" ObjectID="_1736203866" r:id="rId64"/>
        </w:object>
      </w:r>
      <w:r>
        <w:rPr>
          <w:rFonts w:cs="Times New Roman" w:ascii="Times New Roman" w:hAnsi="Times New Roman"/>
        </w:rPr>
        <w:t xml:space="preserve">                                  </w:t>
      </w:r>
      <w:r>
        <w:rPr>
          <w:rFonts w:cs="Times New Roman" w:ascii="Times New Roman" w:hAnsi="Times New Roman"/>
        </w:rPr>
        <w:t>(4)</w:t>
      </w:r>
    </w:p>
    <w:p>
      <w:pPr>
        <w:pStyle w:val="Normal"/>
        <w:rPr>
          <w:rFonts w:ascii="Times New Roman" w:hAnsi="Times New Roman" w:cs="Times New Roman"/>
        </w:rPr>
      </w:pPr>
      <w:r>
        <w:rPr>
          <w:rFonts w:cs="Times New Roman" w:ascii="Times New Roman" w:hAnsi="Times New Roman"/>
        </w:rPr>
        <w:t>Where</w:t>
      </w:r>
      <w:r>
        <w:rPr>
          <w:rFonts w:cs="Times New Roman" w:ascii="Times New Roman" w:hAnsi="Times New Roman"/>
        </w:rPr>
        <w:object>
          <v:shape id="ole_rId66" style="width:34pt;height:15.2pt" o:ole="">
            <v:imagedata r:id="rId67" o:title=""/>
          </v:shape>
          <o:OLEObject Type="Embed" ProgID="Equation.DSMT4" ShapeID="ole_rId66" DrawAspect="Content" ObjectID="_697074234" r:id="rId66"/>
        </w:object>
      </w:r>
      <w:r>
        <w:rPr>
          <w:rFonts w:cs="Times New Roman" w:ascii="Times New Roman" w:hAnsi="Times New Roman"/>
        </w:rPr>
        <w:t>and optimizes the following target function, which is obtained by the Taylor expansion of the lost function for logistic regression to the second order.</w:t>
      </w:r>
    </w:p>
    <w:p>
      <w:pPr>
        <w:pStyle w:val="Normal"/>
        <w:jc w:val="right"/>
        <w:rPr>
          <w:rFonts w:ascii="Times New Roman" w:hAnsi="Times New Roman" w:cs="Times New Roman"/>
        </w:rPr>
      </w:pPr>
      <w:r>
        <w:rPr/>
        <w:object>
          <v:shape id="ole_rId68" style="width:253.2pt;height:30pt" o:ole="">
            <v:imagedata r:id="rId69" o:title=""/>
          </v:shape>
          <o:OLEObject Type="Embed" ProgID="Equation.DSMT4" ShapeID="ole_rId68" DrawAspect="Content" ObjectID="_1166410599" r:id="rId68"/>
        </w:object>
      </w:r>
      <w:r>
        <w:rPr>
          <w:rFonts w:cs="Times New Roman" w:ascii="Times New Roman" w:hAnsi="Times New Roman"/>
        </w:rPr>
        <w:t xml:space="preserve">              </w:t>
      </w:r>
      <w:r>
        <w:rPr>
          <w:rFonts w:cs="Times New Roman" w:ascii="Times New Roman" w:hAnsi="Times New Roman"/>
        </w:rPr>
        <w:t>(5)</w:t>
      </w:r>
    </w:p>
    <w:p>
      <w:pPr>
        <w:pStyle w:val="Normal"/>
        <w:rPr>
          <w:rFonts w:ascii="Times New Roman" w:hAnsi="Times New Roman" w:cs="Times New Roman"/>
        </w:rPr>
      </w:pPr>
      <w:r>
        <w:rPr>
          <w:rFonts w:cs="Times New Roman" w:ascii="Times New Roman" w:hAnsi="Times New Roman"/>
        </w:rPr>
        <w:t>Here</w:t>
      </w:r>
      <w:r>
        <w:rPr>
          <w:rFonts w:cs="Times New Roman" w:ascii="Times New Roman" w:hAnsi="Times New Roman"/>
        </w:rPr>
        <w:object>
          <v:shape id="ole_rId70" style="width:78.8pt;height:28pt" o:ole="">
            <v:imagedata r:id="rId71" o:title=""/>
          </v:shape>
          <o:OLEObject Type="Embed" ProgID="Equation.DSMT4" ShapeID="ole_rId70" DrawAspect="Content" ObjectID="_2089382436" r:id="rId70"/>
        </w:object>
      </w:r>
      <w:r>
        <w:rPr>
          <w:rFonts w:cs="Times New Roman" w:ascii="Times New Roman" w:hAnsi="Times New Roman"/>
        </w:rPr>
        <w:t>,</w:t>
      </w:r>
      <w:r>
        <w:rPr>
          <w:rFonts w:cs="Times New Roman" w:ascii="Times New Roman" w:hAnsi="Times New Roman"/>
        </w:rPr>
        <w:object>
          <v:shape id="ole_rId72" style="width:77.2pt;height:28pt" o:ole="">
            <v:imagedata r:id="rId73" o:title=""/>
          </v:shape>
          <o:OLEObject Type="Embed" ProgID="Equation.DSMT4" ShapeID="ole_rId72" DrawAspect="Content" ObjectID="_1965589999" r:id="rId72"/>
        </w:objec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2.2.3 Regularizer and Training strategy for CARTs</w:t>
      </w:r>
    </w:p>
    <w:p>
      <w:pPr>
        <w:pStyle w:val="Normal"/>
        <w:rPr>
          <w:rFonts w:ascii="Times New Roman" w:hAnsi="Times New Roman" w:cs="Times New Roman"/>
        </w:rPr>
      </w:pPr>
      <w:r>
        <w:rPr>
          <w:rFonts w:cs="Times New Roman" w:ascii="Times New Roman" w:hAnsi="Times New Roman"/>
        </w:rPr>
        <w:t>For any</w:t>
      </w:r>
      <w:r>
        <w:rPr>
          <w:rFonts w:cs="Times New Roman" w:ascii="Times New Roman" w:hAnsi="Times New Roman"/>
        </w:rPr>
        <w:object>
          <v:shape id="ole_rId74" style="width:33.2pt;height:15.2pt" o:ole="">
            <v:imagedata r:id="rId75" o:title=""/>
          </v:shape>
          <o:OLEObject Type="Embed" ProgID="Equation.DSMT4" ShapeID="ole_rId74" DrawAspect="Content" ObjectID="_940403299" r:id="rId74"/>
        </w:object>
      </w:r>
      <w:r>
        <w:rPr>
          <w:rFonts w:cs="Times New Roman" w:ascii="Times New Roman" w:hAnsi="Times New Roman"/>
        </w:rPr>
        <w:t>, let</w:t>
      </w:r>
      <w:r>
        <w:rPr>
          <w:rFonts w:cs="Times New Roman" w:ascii="Times New Roman" w:hAnsi="Times New Roman"/>
        </w:rPr>
        <w:object>
          <v:shape id="ole_rId76" style="width:10pt;height:11.2pt" o:ole="">
            <v:imagedata r:id="rId77" o:title=""/>
          </v:shape>
          <o:OLEObject Type="Embed" ProgID="Equation.DSMT4" ShapeID="ole_rId76" DrawAspect="Content" ObjectID="_123886786" r:id="rId76"/>
        </w:object>
      </w:r>
      <w:r>
        <w:rPr>
          <w:rFonts w:cs="Times New Roman" w:ascii="Times New Roman" w:hAnsi="Times New Roman"/>
        </w:rPr>
        <w:t>be the number of leaves in the tree representing</w:t>
      </w:r>
      <w:r>
        <w:rPr>
          <w:rFonts w:cs="Times New Roman" w:ascii="Times New Roman" w:hAnsi="Times New Roman"/>
        </w:rPr>
        <w:object>
          <v:shape id="ole_rId78" style="width:11.2pt;height:14pt" o:ole="">
            <v:imagedata r:id="rId79" o:title=""/>
          </v:shape>
          <o:OLEObject Type="Embed" ProgID="Equation.DSMT4" ShapeID="ole_rId78" DrawAspect="Content" ObjectID="_990766913" r:id="rId78"/>
        </w:object>
      </w:r>
      <w:r>
        <w:rPr>
          <w:rFonts w:cs="Times New Roman" w:ascii="Times New Roman" w:hAnsi="Times New Roman"/>
        </w:rPr>
        <w:t>,</w:t>
      </w:r>
      <w:r>
        <w:rPr>
          <w:rFonts w:cs="Times New Roman" w:ascii="Times New Roman" w:hAnsi="Times New Roman"/>
        </w:rPr>
        <w:object>
          <v:shape id="ole_rId80" style="width:34pt;height:15.2pt" o:ole="">
            <v:imagedata r:id="rId81" o:title=""/>
          </v:shape>
          <o:OLEObject Type="Embed" ProgID="Equation.DSMT4" ShapeID="ole_rId80" DrawAspect="Content" ObjectID="_1416504706" r:id="rId80"/>
        </w:object>
      </w:r>
      <w:r>
        <w:rPr>
          <w:rFonts w:cs="Times New Roman" w:ascii="Times New Roman" w:hAnsi="Times New Roman"/>
        </w:rPr>
        <w:t xml:space="preserve">be the scores on the leaves. Then the regularizer used in XGBoost is </w:t>
      </w:r>
    </w:p>
    <w:p>
      <w:pPr>
        <w:pStyle w:val="Normal"/>
        <w:jc w:val="right"/>
        <w:rPr>
          <w:rFonts w:ascii="Times New Roman" w:hAnsi="Times New Roman" w:cs="Times New Roman"/>
        </w:rPr>
      </w:pPr>
      <w:r>
        <w:rPr/>
        <w:object>
          <v:shape id="ole_rId82" style="width:98pt;height:29.2pt" o:ole="">
            <v:imagedata r:id="rId83" o:title=""/>
          </v:shape>
          <o:OLEObject Type="Embed" ProgID="Equation.DSMT4" ShapeID="ole_rId82" DrawAspect="Content" ObjectID="_712068995" r:id="rId82"/>
        </w:object>
      </w:r>
      <w:r>
        <w:rPr>
          <w:rFonts w:cs="Times New Roman" w:ascii="Times New Roman" w:hAnsi="Times New Roman"/>
        </w:rPr>
        <w:t xml:space="preserve">                            </w:t>
      </w:r>
      <w:r>
        <w:rPr>
          <w:rFonts w:cs="Times New Roman" w:ascii="Times New Roman" w:hAnsi="Times New Roman"/>
        </w:rPr>
        <w:t>(6)</w:t>
      </w:r>
    </w:p>
    <w:p>
      <w:pPr>
        <w:pStyle w:val="Normal"/>
        <w:rPr>
          <w:rFonts w:ascii="Times New Roman" w:hAnsi="Times New Roman" w:cs="Times New Roman"/>
        </w:rPr>
      </w:pPr>
      <w:r>
        <w:rPr>
          <w:rFonts w:cs="Times New Roman" w:ascii="Times New Roman" w:hAnsi="Times New Roman"/>
        </w:rPr>
        <w:t>The purpose of the second term is that it can smoothen the leaf scores.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To optimize</w:t>
      </w:r>
      <w:r>
        <w:rPr>
          <w:rFonts w:cs="Times New Roman" w:ascii="Times New Roman" w:hAnsi="Times New Roman"/>
        </w:rPr>
        <w:object>
          <v:shape id="ole_rId84" style="width:11.2pt;height:15.2pt" o:ole="">
            <v:imagedata r:id="rId85" o:title=""/>
          </v:shape>
          <o:OLEObject Type="Embed" ProgID="Equation.DSMT4" ShapeID="ole_rId84" DrawAspect="Content" ObjectID="_2004318648" r:id="rId84"/>
        </w:object>
      </w:r>
      <w:r>
        <w:rPr>
          <w:rFonts w:cs="Times New Roman" w:ascii="Times New Roman" w:hAnsi="Times New Roman"/>
        </w:rPr>
        <w:t>, firstly note that given a tree structure,</w:t>
      </w:r>
      <w:r>
        <w:rPr>
          <w:rFonts w:cs="Times New Roman" w:ascii="Times New Roman" w:hAnsi="Times New Roman"/>
        </w:rPr>
        <w:object>
          <v:shape id="ole_rId86" style="width:19.2pt;height:16pt" o:ole="">
            <v:imagedata r:id="rId87" o:title=""/>
          </v:shape>
          <o:OLEObject Type="Embed" ProgID="Equation.DSMT4" ShapeID="ole_rId86" DrawAspect="Content" ObjectID="_267090789" r:id="rId86"/>
        </w:object>
      </w:r>
      <w:r>
        <w:rPr>
          <w:rFonts w:cs="Times New Roman" w:ascii="Times New Roman" w:hAnsi="Times New Roman"/>
        </w:rPr>
        <w:t>is a quadratic function of the scores</w:t>
      </w:r>
      <w:r>
        <w:rPr>
          <w:rFonts w:cs="Times New Roman" w:ascii="Times New Roman" w:hAnsi="Times New Roman"/>
        </w:rPr>
        <w:object>
          <v:shape id="ole_rId88" style="width:14pt;height:16pt" o:ole="">
            <v:imagedata r:id="rId89" o:title=""/>
          </v:shape>
          <o:OLEObject Type="Embed" ProgID="Equation.DSMT4" ShapeID="ole_rId88" DrawAspect="Content" ObjectID="_778330455" r:id="rId88"/>
        </w:object>
      </w:r>
      <w:r>
        <w:rPr>
          <w:rFonts w:cs="Times New Roman" w:ascii="Times New Roman" w:hAnsi="Times New Roman"/>
        </w:rPr>
        <w:t>, and the minimum of</w:t>
      </w:r>
      <w:r>
        <w:rPr>
          <w:rFonts w:cs="Times New Roman" w:ascii="Times New Roman" w:hAnsi="Times New Roman"/>
        </w:rPr>
        <w:object>
          <v:shape id="ole_rId90" style="width:19.2pt;height:16pt" o:ole="">
            <v:imagedata r:id="rId91" o:title=""/>
          </v:shape>
          <o:OLEObject Type="Embed" ProgID="Equation.DSMT4" ShapeID="ole_rId90" DrawAspect="Content" ObjectID="_1543698274" r:id="rId90"/>
        </w:object>
      </w:r>
      <w:r>
        <w:rPr>
          <w:rFonts w:cs="Times New Roman" w:ascii="Times New Roman" w:hAnsi="Times New Roman"/>
        </w:rPr>
        <w:t>as well as the</w:t>
      </w:r>
      <w:r>
        <w:rPr>
          <w:rFonts w:cs="Times New Roman" w:ascii="Times New Roman" w:hAnsi="Times New Roman"/>
        </w:rPr>
        <w:object>
          <v:shape id="ole_rId92" style="width:14pt;height:16pt" o:ole="">
            <v:imagedata r:id="rId93" o:title=""/>
          </v:shape>
          <o:OLEObject Type="Embed" ProgID="Equation.DSMT4" ShapeID="ole_rId92" DrawAspect="Content" ObjectID="_944991634" r:id="rId92"/>
        </w:object>
      </w:r>
      <w:r>
        <w:rPr>
          <w:rFonts w:cs="Times New Roman" w:ascii="Times New Roman" w:hAnsi="Times New Roman"/>
        </w:rPr>
        <w:t>that minimizes</w:t>
      </w:r>
      <w:r>
        <w:rPr>
          <w:rFonts w:cs="Times New Roman" w:ascii="Times New Roman" w:hAnsi="Times New Roman"/>
        </w:rPr>
        <w:object>
          <v:shape id="ole_rId94" style="width:19.2pt;height:16pt" o:ole="">
            <v:imagedata r:id="rId95" o:title=""/>
          </v:shape>
          <o:OLEObject Type="Embed" ProgID="Equation.DSMT4" ShapeID="ole_rId94" DrawAspect="Content" ObjectID="_966338368" r:id="rId94"/>
        </w:object>
      </w:r>
      <w:r>
        <w:rPr>
          <w:rFonts w:cs="Times New Roman" w:ascii="Times New Roman" w:hAnsi="Times New Roman"/>
        </w:rPr>
        <w:t>can be easily calculated given the tree structure. Now the tree can be constructed by a greedy algorithm in which one starts with a tree with one single node, and repeatedly split its leaves in a way that maximizes the decrease in</w:t>
      </w:r>
      <w:r>
        <w:rPr>
          <w:rFonts w:cs="Times New Roman" w:ascii="Times New Roman" w:hAnsi="Times New Roman"/>
        </w:rPr>
        <w:object>
          <v:shape id="ole_rId96" style="width:19.2pt;height:16pt" o:ole="">
            <v:imagedata r:id="rId97" o:title=""/>
          </v:shape>
          <o:OLEObject Type="Embed" ProgID="Equation.DSMT4" ShapeID="ole_rId96" DrawAspect="Content" ObjectID="_1362856139" r:id="rId96"/>
        </w:object>
      </w:r>
      <w:r>
        <w:rPr>
          <w:rFonts w:cs="Times New Roman" w:ascii="Times New Roman" w:hAnsi="Times New Roman"/>
        </w:rPr>
        <w:t>in each step.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2.3 Permutation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The idea of detecting SNP interaction through permutation has previously been used by Greene </w:t>
      </w:r>
      <w:r>
        <w:fldChar w:fldCharType="begin"/>
      </w:r>
      <w:r>
        <w:instrText>ADDIN EN.CITE.DATA</w:instrText>
      </w:r>
      <w:r>
        <w:fldChar w:fldCharType="separate"/>
      </w:r>
      <w:bookmarkStart w:id="22" w:name="__Fieldmark__277_569873796"/>
      <w:r>
        <w:rPr>
          <w:rFonts w:cs="Times New Roman" w:ascii="Times New Roman" w:hAnsi="Times New Roman"/>
        </w:rPr>
        <w:t>[</w:t>
      </w:r>
      <w:bookmarkStart w:id="23" w:name="__Fieldmark__492_109423432"/>
      <w:r>
        <w:rPr>
          <w:rFonts w:cs="Times New Roman" w:ascii="Times New Roman" w:hAnsi="Times New Roman"/>
        </w:rPr>
        <w:t>10]</w:t>
      </w:r>
      <w:r>
        <w:rPr>
          <w:rFonts w:cs="Times New Roman" w:ascii="Times New Roman" w:hAnsi="Times New Roman"/>
        </w:rPr>
      </w:r>
      <w:r>
        <w:fldChar w:fldCharType="end"/>
      </w:r>
      <w:hyperlink w:anchor="_ENREF_10">
        <w:bookmarkStart w:id="24" w:name="__Fieldmark__493_109423432"/>
        <w:bookmarkEnd w:id="22"/>
        <w:bookmarkEnd w:id="23"/>
        <w:bookmarkEnd w:id="24"/>
        <w:r>
          <w:rPr>
            <w:rStyle w:val="InternetLink"/>
            <w:rFonts w:cs="Times New Roman" w:ascii="Times New Roman" w:hAnsi="Times New Roman"/>
          </w:rPr>
          <w:t xml:space="preserve"> and Jing </w:t>
        </w:r>
      </w:hyperlink>
      <w:r>
        <w:fldChar w:fldCharType="begin"/>
      </w:r>
      <w:r>
        <w:instrText>ADDIN EN.CITE &lt;EndNote&gt;&lt;Cite&gt;&lt;Author&gt;Li&lt;/Author&gt;&lt;Year&gt;2016&lt;/Year&gt;&lt;RecNum&gt;9&lt;/RecNum&gt;&lt;DisplayText&gt;[2]&lt;/DisplayText&gt;&lt;record&gt;&lt;rec-number&gt;9&lt;/rec-number&gt;&lt;foreign-keys&gt;&lt;key app="EN" db-id="p55aearpxzret1ev9aq5vef75dfx05szr5vv"&gt;9&lt;/key&gt;&lt;/foreign-keys&gt;&lt;ref-type name="Journal Article"&gt;17&lt;/ref-type&gt;&lt;contributors&gt;&lt;authors&gt;&lt;author&gt;Li, J.&lt;/author&gt;&lt;author&gt;Malley, J. D.&lt;/author&gt;&lt;author&gt;Andrew, A. S.&lt;/author&gt;&lt;author&gt;Karagas, M. R.&lt;/author&gt;&lt;author&gt;Moore, J. H.&lt;/author&gt;&lt;/authors&gt;&lt;/contributors&gt;&lt;auth-address&gt;Department of Genetics, Geisel School of Medicine, Dartmouth College, Hanover, NH USA.&amp;#xD;Division of Computational Bioscience, Center for Information Technology, National Institutes of Health, Bethesda, MD USA.&amp;#xD;Department of Epidemiology, Geisel School of Medicine, Dartmouth College, Hanover, NH USA.&amp;#xD;Institute for Biomedical Informatics, University of Pennsylvania, Pennsylvania, PA USA ; Department of Biostatistics and Epidemiology, The Perelman School of Medicine, University of Pennsylvania, Pennsylvania, PA USA.&lt;/auth-address&gt;&lt;titles&gt;&lt;title&gt;Detecting gene-gene interactions using a permutation-based random forest method&lt;/title&gt;&lt;secondary-title&gt;BioData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mining&lt;/abbr-1&gt;&lt;/alt-periodical&gt;&lt;pages&gt;14&lt;/pages&gt;&lt;volume&gt;9&lt;/volume&gt;&lt;dates&gt;&lt;year&gt;2016&lt;/year&gt;&lt;/dates&gt;&lt;isbn&gt;1756-0381 (Linking)&lt;/isbn&gt;&lt;accession-num&gt;27053949&lt;/accession-num&gt;&lt;urls&gt;&lt;related-urls&gt;&lt;url&gt;http://www.ncbi.nlm.nih.gov/pubmed/27053949&lt;/url&gt;&lt;/related-urls&gt;&lt;/urls&gt;&lt;custom2&gt;4822295&lt;/custom2&gt;&lt;electronic-resource-num&gt;10.1186/s13040-016-0093-5&lt;/electronic-resource-num&gt;&lt;/record&gt;&lt;/Cite&gt;&lt;/EndNote&gt;</w:instrText>
      </w:r>
      <w:r>
        <w:fldChar w:fldCharType="separate"/>
      </w:r>
      <w:bookmarkStart w:id="25" w:name="__Fieldmark__288_569873796"/>
      <w:r>
        <w:rPr>
          <w:rFonts w:cs="Times New Roman" w:ascii="Times New Roman" w:hAnsi="Times New Roman"/>
        </w:rPr>
        <w:t>[</w:t>
      </w:r>
      <w:bookmarkStart w:id="26" w:name="__Fieldmark__503_109423432"/>
      <w:r>
        <w:rPr>
          <w:rFonts w:cs="Times New Roman" w:ascii="Times New Roman" w:hAnsi="Times New Roman"/>
        </w:rPr>
        <w:t>2]</w:t>
      </w:r>
      <w:r>
        <w:rPr>
          <w:rFonts w:cs="Times New Roman" w:ascii="Times New Roman" w:hAnsi="Times New Roman"/>
        </w:rPr>
      </w:r>
      <w:r>
        <w:fldChar w:fldCharType="end"/>
      </w:r>
      <w:hyperlink w:anchor="_ENREF_2">
        <w:bookmarkEnd w:id="25"/>
        <w:bookmarkEnd w:id="26"/>
        <w:r>
          <w:rPr>
            <w:rStyle w:val="InternetLink"/>
            <w:rFonts w:cs="Times New Roman" w:ascii="Times New Roman" w:hAnsi="Times New Roman"/>
          </w:rPr>
          <w:t>.Greene et al. designed an explicit test of epistasis to reflect only nonlinear interaction or epistasis component of the model. They advanced the traditional permutation testing framework by shuffling each SNP column instead of randomizing the class label, which can generate permuted datasets for testing the null hypothesis that the only genetic associations in the data are linear or additive in nature and that any nonlinear interaction effects are only there by chance. This yields an explicit test of epistasis when combining with a method such as MDR, is capable of modeling nonlinear interactions. Jing et al. developed a permuted Random Forest (pRF) method. They generated two test dataset by permutating the genotype of a pair of SNPs. In one dataset the SNPs are shuffled independently, while in the other they are shuffled as a pair hence keeping the pairwise association. The difference of error rate between the two test dataset on a well-trained RF model is then used to measure the strength of the interaction of selected SNP pair. Other SNPs except for the selected pair kept their original form in both dataset, so the interactions among other non-selected SNPs were preserved in both of the permutation framework.</w:t>
        </w:r>
      </w:hyperlink>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Both methods above are marker-based. Motivated by them, we designed a gene-based permutation strategy for our interaction detection. For each pair of genes, we carried out two permutation strategies</w:t>
      </w:r>
      <w:ins w:id="0" w:author="Unknown Author" w:date="2016-11-30T15:12:00Z">
        <w:r>
          <w:rPr>
            <w:rFonts w:cs="Times New Roman" w:ascii="Times New Roman" w:hAnsi="Times New Roman"/>
          </w:rPr>
          <w:t xml:space="preserve"> </w:t>
        </w:r>
      </w:ins>
      <w:ins w:id="1" w:author="Unknown Author" w:date="2016-11-30T15:12:00Z">
        <w:r>
          <w:rPr>
            <w:rFonts w:cs="Times New Roman" w:ascii="Times New Roman" w:hAnsi="Times New Roman"/>
          </w:rPr>
          <w:t>on a given test dataset</w:t>
        </w:r>
      </w:ins>
      <w:r>
        <w:rPr>
          <w:rFonts w:cs="Times New Roman" w:ascii="Times New Roman" w:hAnsi="Times New Roman"/>
        </w:rPr>
        <w:t xml:space="preserve"> to generate two</w:t>
      </w:r>
      <w:ins w:id="2" w:author="Unknown Author" w:date="2016-11-30T15:12:00Z">
        <w:r>
          <w:rPr>
            <w:rFonts w:cs="Times New Roman" w:ascii="Times New Roman" w:hAnsi="Times New Roman"/>
          </w:rPr>
          <w:t xml:space="preserve"> </w:t>
        </w:r>
      </w:ins>
      <w:ins w:id="3" w:author="Unknown Author" w:date="2016-11-30T15:13:00Z">
        <w:r>
          <w:rPr>
            <w:rFonts w:cs="Times New Roman" w:ascii="Times New Roman" w:hAnsi="Times New Roman"/>
          </w:rPr>
          <w:t>new</w:t>
        </w:r>
      </w:ins>
      <w:r>
        <w:rPr>
          <w:rFonts w:cs="Times New Roman" w:ascii="Times New Roman" w:hAnsi="Times New Roman"/>
        </w:rPr>
        <w:t xml:space="preserve"> test datasets. Firstly, we divide the samples by class label into case and control groups. Then, in the first permutation strategy, we shuffle the genotype of all the genes independently among the samples within each group, which removes all associations between genes within each group while keeping the association between SNPs within each gene. The independent margin effect of each gene is preserved due to the unchanged genotype frequencies of each gene within each group before and after permutation. In the second permutation strategy, within both the case and the control group, the genotypes of the two chosen genes are shuffled together as a group while the genotypes of all other genes are shuffled independently. Hence, the difference between the two test dataset is merely the presentation or deletion of the interaction between the pair of genes.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Comparing with the approach of Jing etc., our approach is gene-based as opposed to marker-based</w:t>
      </w:r>
      <w:del w:id="4" w:author="Unknown Author" w:date="2016-11-27T14:57:00Z">
        <w:r>
          <w:rPr>
            <w:rFonts w:cs="Times New Roman" w:ascii="Times New Roman" w:hAnsi="Times New Roman"/>
          </w:rPr>
          <w:delText xml:space="preserve">. Also, in </w:delText>
        </w:r>
      </w:del>
      <w:ins w:id="5" w:author="Unknown Author" w:date="2016-11-27T14:57:00Z">
        <w:r>
          <w:rPr>
            <w:rFonts w:cs="Times New Roman" w:ascii="Times New Roman" w:hAnsi="Times New Roman"/>
          </w:rPr>
          <w:t xml:space="preserve">, hence is more suitable for detecting interactions between genes. </w:t>
        </w:r>
      </w:ins>
      <w:ins w:id="6" w:author="Unknown Author" w:date="2016-11-27T14:58:00Z">
        <w:r>
          <w:rPr>
            <w:rFonts w:cs="Times New Roman" w:ascii="Times New Roman" w:hAnsi="Times New Roman"/>
          </w:rPr>
          <w:t xml:space="preserve">Also, in selecting interaction terms we used a forward selection strategy instead of the backward selection </w:t>
        </w:r>
      </w:ins>
      <w:ins w:id="7" w:author="Unknown Author" w:date="2016-11-27T14:59:00Z">
        <w:r>
          <w:rPr>
            <w:rFonts w:cs="Times New Roman" w:ascii="Times New Roman" w:hAnsi="Times New Roman"/>
          </w:rPr>
          <w:t>strategy used by Jing etc.</w:t>
        </w:r>
      </w:ins>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color w:val="FF0000"/>
        </w:rPr>
        <w:t>(emphasize the difference between our permutation and Jing’s)</w:t>
      </w:r>
    </w:p>
    <w:p>
      <w:pPr>
        <w:pStyle w:val="Normal"/>
        <w:rPr>
          <w:rFonts w:ascii="Times New Roman" w:hAnsi="Times New Roman" w:cs="Times New Roman"/>
          <w:color w:val="FF0000"/>
          <w:szCs w:val="21"/>
        </w:rPr>
      </w:pPr>
      <w:r>
        <w:rPr>
          <w:rFonts w:cs="Times New Roman" w:ascii="Times New Roman" w:hAnsi="Times New Roman"/>
          <w:color w:val="FF0000"/>
          <w:szCs w:val="21"/>
        </w:rPr>
      </w:r>
    </w:p>
    <w:p>
      <w:pPr>
        <w:pStyle w:val="Normal"/>
        <w:rPr>
          <w:rFonts w:ascii="Times New Roman" w:hAnsi="Times New Roman" w:cs="Times New Roman"/>
          <w:szCs w:val="21"/>
        </w:rPr>
      </w:pPr>
      <w:r>
        <w:rPr>
          <w:rFonts w:cs="Times New Roman" w:ascii="Times New Roman" w:hAnsi="Times New Roman"/>
          <w:szCs w:val="21"/>
        </w:rPr>
        <w:t xml:space="preserve">2.4 Testing and Ranking </w:t>
      </w:r>
    </w:p>
    <w:p>
      <w:pPr>
        <w:pStyle w:val="Normal"/>
        <w:rPr>
          <w:rFonts w:ascii="Times New Roman" w:hAnsi="Times New Roman" w:cs="Times New Roman"/>
          <w:szCs w:val="21"/>
        </w:rPr>
      </w:pPr>
      <w:r>
        <w:rPr>
          <w:rFonts w:cs="Times New Roman" w:ascii="Times New Roman" w:hAnsi="Times New Roman"/>
          <w:szCs w:val="21"/>
        </w:rPr>
      </w:r>
    </w:p>
    <w:p>
      <w:pPr>
        <w:pStyle w:val="Normal"/>
        <w:rPr/>
      </w:pPr>
      <w:del w:id="8" w:author="Unknown Author" w:date="2016-11-27T14:59:00Z">
        <w:r>
          <w:rPr>
            <w:rFonts w:cs="Times New Roman" w:ascii="Times New Roman" w:hAnsi="Times New Roman"/>
            <w:szCs w:val="21"/>
          </w:rPr>
          <w:delText>We introduce a new</w:delText>
        </w:r>
      </w:del>
      <w:ins w:id="9" w:author="Unknown Author" w:date="2016-11-27T14:59:00Z">
        <w:r>
          <w:rPr>
            <w:rFonts w:cs="Times New Roman" w:ascii="Times New Roman" w:hAnsi="Times New Roman"/>
            <w:szCs w:val="21"/>
          </w:rPr>
          <w:t>Our</w:t>
        </w:r>
      </w:ins>
      <w:r>
        <w:rPr>
          <w:rFonts w:cs="Times New Roman" w:ascii="Times New Roman" w:hAnsi="Times New Roman"/>
          <w:szCs w:val="21"/>
        </w:rPr>
        <w:t xml:space="preserve"> approach </w:t>
      </w:r>
      <w:del w:id="10" w:author="Unknown Author" w:date="2016-11-27T15:00:00Z">
        <w:r>
          <w:rPr>
            <w:rFonts w:cs="Times New Roman" w:ascii="Times New Roman" w:hAnsi="Times New Roman"/>
            <w:szCs w:val="21"/>
          </w:rPr>
          <w:delText>to</w:delText>
        </w:r>
      </w:del>
      <w:ins w:id="11" w:author="Unknown Author" w:date="2016-11-27T15:00:00Z">
        <w:r>
          <w:rPr>
            <w:rFonts w:cs="Times New Roman" w:ascii="Times New Roman" w:hAnsi="Times New Roman"/>
            <w:szCs w:val="21"/>
          </w:rPr>
          <w:t>for</w:t>
        </w:r>
      </w:ins>
      <w:r>
        <w:rPr>
          <w:rFonts w:cs="Times New Roman" w:ascii="Times New Roman" w:hAnsi="Times New Roman"/>
          <w:szCs w:val="21"/>
        </w:rPr>
        <w:t xml:space="preserve"> gene-based gene-gene interaction detection</w:t>
      </w:r>
      <w:del w:id="12" w:author="Unknown Author" w:date="2016-11-27T15:00:00Z">
        <w:r>
          <w:rPr>
            <w:rFonts w:cs="Times New Roman" w:ascii="Times New Roman" w:hAnsi="Times New Roman"/>
            <w:szCs w:val="21"/>
          </w:rPr>
          <w:delText>. It</w:delText>
        </w:r>
      </w:del>
      <w:r>
        <w:rPr>
          <w:rFonts w:cs="Times New Roman" w:ascii="Times New Roman" w:hAnsi="Times New Roman"/>
          <w:szCs w:val="21"/>
        </w:rPr>
        <w:t xml:space="preserve"> is based on comparing the performance of</w:t>
      </w:r>
      <w:ins w:id="13" w:author="Unknown Author" w:date="2016-11-27T15:00:00Z">
        <w:r>
          <w:rPr>
            <w:rFonts w:cs="Times New Roman" w:ascii="Times New Roman" w:hAnsi="Times New Roman"/>
            <w:szCs w:val="21"/>
          </w:rPr>
          <w:t xml:space="preserve"> a model trained with XGBoost (c.f. section 2.2) on</w:t>
        </w:r>
      </w:ins>
      <w:r>
        <w:rPr>
          <w:rFonts w:cs="Times New Roman" w:ascii="Times New Roman" w:hAnsi="Times New Roman"/>
          <w:szCs w:val="21"/>
        </w:rPr>
        <w:t xml:space="preserve"> two test dataset </w:t>
      </w:r>
      <w:del w:id="14" w:author="Unknown Author" w:date="2016-11-27T15:01:00Z">
        <w:r>
          <w:rPr>
            <w:rFonts w:cs="Times New Roman" w:ascii="Times New Roman" w:hAnsi="Times New Roman"/>
            <w:szCs w:val="21"/>
          </w:rPr>
          <w:delText>keeping or removing interaction through</w:delText>
        </w:r>
      </w:del>
      <w:ins w:id="15" w:author="Unknown Author" w:date="2016-11-27T15:01:00Z">
        <w:r>
          <w:rPr>
            <w:rFonts w:cs="Times New Roman" w:ascii="Times New Roman" w:hAnsi="Times New Roman"/>
            <w:szCs w:val="21"/>
          </w:rPr>
          <w:t>obtained through the different</w:t>
        </w:r>
      </w:ins>
      <w:r>
        <w:rPr>
          <w:rFonts w:cs="Times New Roman" w:ascii="Times New Roman" w:hAnsi="Times New Roman"/>
          <w:szCs w:val="21"/>
        </w:rPr>
        <w:t xml:space="preserve"> permutation strategies </w:t>
      </w:r>
      <w:del w:id="16" w:author="Unknown Author" w:date="2016-11-27T15:01:00Z">
        <w:r>
          <w:rPr>
            <w:rFonts w:cs="Times New Roman" w:ascii="Times New Roman" w:hAnsi="Times New Roman"/>
            <w:szCs w:val="21"/>
          </w:rPr>
          <w:delText>(in section 2.2)</w:delText>
        </w:r>
      </w:del>
      <w:ins w:id="17" w:author="Unknown Author" w:date="2016-11-27T15:01:00Z">
        <w:r>
          <w:rPr>
            <w:rFonts w:cs="Times New Roman" w:ascii="Times New Roman" w:hAnsi="Times New Roman"/>
            <w:szCs w:val="21"/>
          </w:rPr>
          <w:t>described in section 2.3.</w:t>
        </w:r>
      </w:ins>
      <w:del w:id="18" w:author="Unknown Author" w:date="2016-11-27T15:02:00Z">
        <w:r>
          <w:rPr>
            <w:rFonts w:cs="Times New Roman" w:ascii="Times New Roman" w:hAnsi="Times New Roman"/>
            <w:szCs w:val="21"/>
          </w:rPr>
          <w:delText xml:space="preserve"> on predictive model (in section 2.1). </w:delText>
        </w:r>
      </w:del>
      <w:ins w:id="19" w:author="Unknown Author" w:date="2016-11-27T15:02:00Z">
        <w:r>
          <w:rPr>
            <w:rFonts w:cs="Times New Roman" w:ascii="Times New Roman" w:hAnsi="Times New Roman"/>
            <w:szCs w:val="21"/>
          </w:rPr>
          <w:t xml:space="preserve"> </w:t>
        </w:r>
      </w:ins>
      <w:r>
        <w:rPr>
          <w:rFonts w:cs="Times New Roman" w:ascii="Times New Roman" w:hAnsi="Times New Roman"/>
          <w:szCs w:val="21"/>
        </w:rPr>
        <w:t>Our interaction estimation technique is based on the following observation</w:t>
      </w:r>
      <w:del w:id="20" w:author="Unknown Author" w:date="2016-11-27T15:02:00Z">
        <w:r>
          <w:rPr>
            <w:rFonts w:cs="Times New Roman" w:ascii="Times New Roman" w:hAnsi="Times New Roman"/>
            <w:szCs w:val="21"/>
          </w:rPr>
          <w:delText>.</w:delText>
        </w:r>
      </w:del>
      <w:ins w:id="21" w:author="Unknown Author" w:date="2016-11-27T15:02:00Z">
        <w:r>
          <w:rPr>
            <w:rFonts w:cs="Times New Roman" w:ascii="Times New Roman" w:hAnsi="Times New Roman"/>
            <w:szCs w:val="21"/>
          </w:rPr>
          <w:t>:</w:t>
        </w:r>
      </w:ins>
      <w:r>
        <w:rPr>
          <w:rFonts w:cs="Times New Roman" w:ascii="Times New Roman" w:hAnsi="Times New Roman"/>
          <w:szCs w:val="21"/>
        </w:rPr>
        <w:t xml:space="preserve"> </w:t>
      </w:r>
      <w:del w:id="22" w:author="Unknown Author" w:date="2016-11-27T15:02:00Z">
        <w:r>
          <w:rPr>
            <w:rFonts w:cs="Times New Roman" w:ascii="Times New Roman" w:hAnsi="Times New Roman"/>
            <w:szCs w:val="21"/>
          </w:rPr>
          <w:delText>I</w:delText>
        </w:r>
      </w:del>
      <w:ins w:id="23" w:author="Unknown Author" w:date="2016-11-27T15:02:00Z">
        <w:r>
          <w:rPr>
            <w:rFonts w:cs="Times New Roman" w:ascii="Times New Roman" w:hAnsi="Times New Roman"/>
            <w:szCs w:val="21"/>
          </w:rPr>
          <w:t>i</w:t>
        </w:r>
      </w:ins>
      <w:r>
        <w:rPr>
          <w:rFonts w:cs="Times New Roman" w:ascii="Times New Roman" w:hAnsi="Times New Roman"/>
          <w:szCs w:val="21"/>
        </w:rPr>
        <w:t>f</w:t>
      </w:r>
      <w:r>
        <w:rPr>
          <w:rFonts w:cs="Times New Roman" w:ascii="Times New Roman" w:hAnsi="Times New Roman"/>
          <w:szCs w:val="21"/>
        </w:rPr>
        <w:object>
          <v:shape id="ole_rId98" style="width:18pt;height:16pt" o:ole="">
            <v:imagedata r:id="rId99" o:title=""/>
          </v:shape>
          <o:OLEObject Type="Embed" ProgID="Equation.DSMT4" ShapeID="ole_rId98" DrawAspect="Content" ObjectID="_1322519721" r:id="rId98"/>
        </w:object>
      </w:r>
      <w:r>
        <w:rPr>
          <w:rFonts w:cs="Times New Roman" w:ascii="Times New Roman" w:hAnsi="Times New Roman"/>
        </w:rPr>
        <w:t>and</w:t>
      </w:r>
      <w:r>
        <w:rPr>
          <w:rFonts w:cs="Times New Roman" w:ascii="Times New Roman" w:hAnsi="Times New Roman"/>
        </w:rPr>
        <w:object>
          <v:shape id="ole_rId100" style="width:19.2pt;height:16pt" o:ole="">
            <v:imagedata r:id="rId101" o:title=""/>
          </v:shape>
          <o:OLEObject Type="Embed" ProgID="Equation.DSMT4" ShapeID="ole_rId100" DrawAspect="Content" ObjectID="_1494047698" r:id="rId100"/>
        </w:object>
      </w:r>
      <w:r>
        <w:rPr>
          <w:rFonts w:cs="Times New Roman" w:ascii="Times New Roman" w:hAnsi="Times New Roman"/>
        </w:rPr>
        <w:t>interact, then</w:t>
      </w:r>
      <w:ins w:id="24" w:author="Unknown Author" w:date="2016-11-27T15:03:00Z">
        <w:r>
          <w:rPr>
            <w:rFonts w:cs="Times New Roman" w:ascii="Times New Roman" w:hAnsi="Times New Roman"/>
          </w:rPr>
          <w:t xml:space="preserve"> the trained model should have significantly better predictive performance on the</w:t>
        </w:r>
      </w:ins>
      <w:r>
        <w:rPr>
          <w:rFonts w:cs="Times New Roman" w:ascii="Times New Roman" w:hAnsi="Times New Roman"/>
        </w:rPr>
        <w:t xml:space="preserve"> test data </w:t>
      </w:r>
      <w:del w:id="25" w:author="Unknown Author" w:date="2016-11-27T15:03:00Z">
        <w:r>
          <w:rPr>
            <w:rFonts w:cs="Times New Roman" w:ascii="Times New Roman" w:hAnsi="Times New Roman"/>
          </w:rPr>
          <w:delText>of</w:delText>
        </w:r>
      </w:del>
      <w:ins w:id="26" w:author="Unknown Author" w:date="2016-11-27T15:03:00Z">
        <w:r>
          <w:rPr>
            <w:rFonts w:cs="Times New Roman" w:ascii="Times New Roman" w:hAnsi="Times New Roman"/>
          </w:rPr>
          <w:t>obtained through</w:t>
        </w:r>
      </w:ins>
      <w:r>
        <w:rPr>
          <w:rFonts w:cs="Times New Roman" w:ascii="Times New Roman" w:hAnsi="Times New Roman"/>
        </w:rPr>
        <w:t xml:space="preserve"> the second permutation strate</w:t>
      </w:r>
      <w:del w:id="27" w:author="Unknown Author" w:date="2016-11-27T15:03:00Z">
        <w:r>
          <w:rPr>
            <w:rFonts w:cs="Times New Roman" w:ascii="Times New Roman" w:hAnsi="Times New Roman"/>
          </w:rPr>
          <w:delText>gy have significant better predictive performance</w:delText>
        </w:r>
      </w:del>
      <w:ins w:id="28" w:author="Unknown Author" w:date="2016-11-27T15:04:00Z">
        <w:r>
          <w:rPr>
            <w:rFonts w:cs="Times New Roman" w:ascii="Times New Roman" w:hAnsi="Times New Roman"/>
          </w:rPr>
          <w:t>gy</w:t>
        </w:r>
      </w:ins>
      <w:r>
        <w:rPr>
          <w:rFonts w:cs="Times New Roman" w:ascii="Times New Roman" w:hAnsi="Times New Roman"/>
        </w:rPr>
        <w:t xml:space="preserve"> than</w:t>
      </w:r>
      <w:ins w:id="29" w:author="Unknown Author" w:date="2016-11-27T15:04:00Z">
        <w:r>
          <w:rPr>
            <w:rFonts w:cs="Times New Roman" w:ascii="Times New Roman" w:hAnsi="Times New Roman"/>
          </w:rPr>
          <w:t xml:space="preserve"> the</w:t>
        </w:r>
      </w:ins>
      <w:r>
        <w:rPr>
          <w:rFonts w:cs="Times New Roman" w:ascii="Times New Roman" w:hAnsi="Times New Roman"/>
        </w:rPr>
        <w:t xml:space="preserve"> test data </w:t>
      </w:r>
      <w:del w:id="30" w:author="Unknown Author" w:date="2016-11-27T15:04:00Z">
        <w:r>
          <w:rPr>
            <w:rFonts w:cs="Times New Roman" w:ascii="Times New Roman" w:hAnsi="Times New Roman"/>
          </w:rPr>
          <w:delText>of</w:delText>
        </w:r>
      </w:del>
      <w:ins w:id="31" w:author="Unknown Author" w:date="2016-11-27T15:04:00Z">
        <w:r>
          <w:rPr>
            <w:rFonts w:cs="Times New Roman" w:ascii="Times New Roman" w:hAnsi="Times New Roman"/>
          </w:rPr>
          <w:t>obtained through</w:t>
        </w:r>
      </w:ins>
      <w:r>
        <w:rPr>
          <w:rFonts w:cs="Times New Roman" w:ascii="Times New Roman" w:hAnsi="Times New Roman"/>
        </w:rPr>
        <w:t xml:space="preserve"> the first permutation strategy, because</w:t>
      </w:r>
      <w:ins w:id="32" w:author="Unknown Author" w:date="2016-11-27T15:04:00Z">
        <w:r>
          <w:rPr>
            <w:rFonts w:cs="Times New Roman" w:ascii="Times New Roman" w:hAnsi="Times New Roman"/>
          </w:rPr>
          <w:t xml:space="preserve"> in</w:t>
        </w:r>
      </w:ins>
      <w:r>
        <w:rPr>
          <w:rFonts w:cs="Times New Roman" w:ascii="Times New Roman" w:hAnsi="Times New Roman"/>
        </w:rPr>
        <w:t xml:space="preserve"> the </w:t>
      </w:r>
      <w:del w:id="33" w:author="Unknown Author" w:date="2016-11-27T15:04:00Z">
        <w:r>
          <w:rPr>
            <w:rFonts w:cs="Times New Roman" w:ascii="Times New Roman" w:hAnsi="Times New Roman"/>
          </w:rPr>
          <w:delText>latter</w:delText>
        </w:r>
      </w:del>
      <w:ins w:id="34" w:author="Unknown Author" w:date="2016-11-27T15:08:00Z">
        <w:r>
          <w:rPr>
            <w:rFonts w:cs="Times New Roman" w:ascii="Times New Roman" w:hAnsi="Times New Roman"/>
          </w:rPr>
          <w:t>second</w:t>
        </w:r>
      </w:ins>
      <w:ins w:id="35" w:author="Unknown Author" w:date="2016-11-27T15:04:00Z">
        <w:r>
          <w:rPr>
            <w:rFonts w:cs="Times New Roman" w:ascii="Times New Roman" w:hAnsi="Times New Roman"/>
          </w:rPr>
          <w:t xml:space="preserve"> kind of permutation the </w:t>
        </w:r>
      </w:ins>
      <w:ins w:id="36" w:author="Unknown Author" w:date="2016-11-27T15:07:00Z">
        <w:r>
          <w:rPr>
            <w:rFonts w:cs="Times New Roman" w:ascii="Times New Roman" w:hAnsi="Times New Roman"/>
          </w:rPr>
          <w:t>relation</w:t>
        </w:r>
      </w:ins>
      <w:ins w:id="37" w:author="Unknown Author" w:date="2016-11-27T15:08:00Z">
        <w:r>
          <w:rPr>
            <w:rFonts w:cs="Times New Roman" w:ascii="Times New Roman" w:hAnsi="Times New Roman"/>
          </w:rPr>
          <w:t>ship between these two genes are preserved while in the first kind of permutation such information is lost.</w:t>
        </w:r>
      </w:ins>
      <w:r>
        <w:rPr>
          <w:rFonts w:cs="Times New Roman" w:ascii="Times New Roman" w:hAnsi="Times New Roman"/>
        </w:rPr>
        <w:t xml:space="preserve"> </w:t>
      </w:r>
      <w:del w:id="38" w:author="Unknown Author" w:date="2016-11-27T15:09:00Z">
        <w:r>
          <w:rPr>
            <w:rFonts w:cs="Times New Roman" w:ascii="Times New Roman" w:hAnsi="Times New Roman"/>
          </w:rPr>
          <w:delText>one cannot reflect the true functional dependency betweenand.</w:delText>
        </w:r>
      </w:del>
      <w:r>
        <w:rPr>
          <w:rFonts w:cs="Times New Roman" w:ascii="Times New Roman" w:hAnsi="Times New Roman"/>
        </w:rPr>
        <w:t>On the other hand, if</w:t>
      </w:r>
      <w:ins w:id="39" w:author="Unknown Author" w:date="2016-11-27T15:09:00Z">
        <w:r>
          <w:rPr>
            <w:rFonts w:cs="Times New Roman" w:ascii="Times New Roman" w:hAnsi="Times New Roman"/>
          </w:rPr>
          <w:t xml:space="preserve"> the performance on the two testing data sets are similar, we </w:t>
        </w:r>
      </w:ins>
      <w:ins w:id="40" w:author="Unknown Author" w:date="2016-11-27T15:10:00Z">
        <w:r>
          <w:rPr>
            <w:rFonts w:cs="Times New Roman" w:ascii="Times New Roman" w:hAnsi="Times New Roman"/>
          </w:rPr>
          <w:t>consider the interaction between</w:t>
        </w:r>
      </w:ins>
      <w:r>
        <w:rPr>
          <w:rFonts w:cs="Times New Roman" w:ascii="Times New Roman" w:hAnsi="Times New Roman"/>
        </w:rPr>
        <w:t xml:space="preserve"> the two gene</w:t>
      </w:r>
      <w:del w:id="41" w:author="Unknown Author" w:date="2016-11-27T15:10:00Z">
        <w:r>
          <w:rPr>
            <w:rFonts w:cs="Times New Roman" w:ascii="Times New Roman" w:hAnsi="Times New Roman"/>
          </w:rPr>
          <w:delText xml:space="preserve"> do not interact, then</w:delText>
        </w:r>
      </w:del>
      <w:ins w:id="42" w:author="Unknown Author" w:date="2016-11-27T15:10:00Z">
        <w:r>
          <w:rPr>
            <w:rFonts w:cs="Times New Roman" w:ascii="Times New Roman" w:hAnsi="Times New Roman"/>
          </w:rPr>
          <w:t>s to be</w:t>
        </w:r>
      </w:ins>
      <w:del w:id="43" w:author="Unknown Author" w:date="2016-11-27T15:10:00Z">
        <w:r>
          <w:rPr>
            <w:rFonts w:cs="Times New Roman" w:ascii="Times New Roman" w:hAnsi="Times New Roman"/>
          </w:rPr>
          <w:delText xml:space="preserve"> the</w:delText>
        </w:r>
      </w:del>
      <w:r>
        <w:rPr>
          <w:rFonts w:cs="Times New Roman" w:ascii="Times New Roman" w:hAnsi="Times New Roman"/>
        </w:rPr>
        <w:t xml:space="preserve"> absen</w:t>
      </w:r>
      <w:del w:id="44" w:author="Unknown Author" w:date="2016-11-27T15:10:00Z">
        <w:r>
          <w:rPr>
            <w:rFonts w:cs="Times New Roman" w:ascii="Times New Roman" w:hAnsi="Times New Roman"/>
          </w:rPr>
          <w:delText>ce</w:delText>
        </w:r>
      </w:del>
      <w:ins w:id="45" w:author="Unknown Author" w:date="2016-11-27T15:10:00Z">
        <w:r>
          <w:rPr>
            <w:rFonts w:cs="Times New Roman" w:ascii="Times New Roman" w:hAnsi="Times New Roman"/>
          </w:rPr>
          <w:t>t.</w:t>
        </w:r>
      </w:ins>
      <w:r>
        <w:rPr>
          <w:rFonts w:cs="Times New Roman" w:ascii="Times New Roman" w:hAnsi="Times New Roman"/>
        </w:rPr>
        <w:t xml:space="preserve"> </w:t>
      </w:r>
      <w:del w:id="46" w:author="Unknown Author" w:date="2016-11-27T15:10:00Z">
        <w:r>
          <w:rPr>
            <w:rFonts w:cs="Times New Roman" w:ascii="Times New Roman" w:hAnsi="Times New Roman"/>
          </w:rPr>
          <w:delText>of the interaction in the test data should not hurts its performance. Hence in the absence of an interaction betweenand, the predictive performance on the first test data and the second test data should be comparable.</w:delText>
        </w:r>
      </w:del>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In this paper, we use AUC (Area Under Curve), the area under the a receiver operating characteristic (ROC) curve, to measure the classifier performance. In machine learning, ROC curve is a graphical plot that illustrates the performance of a binary classifier system as its discrimination threshold is varied. Consider the ROC plot of the true positive rate vs the false positive rate as the threshold value for classifying an item as</w:t>
      </w:r>
      <w:ins w:id="47" w:author="Unknown Author" w:date="2016-11-27T15:13:00Z">
        <w:r>
          <w:rPr>
            <w:rFonts w:cs="Times New Roman" w:ascii="Times New Roman" w:hAnsi="Times New Roman"/>
            <w:szCs w:val="21"/>
          </w:rPr>
          <w:t xml:space="preserve"> class</w:t>
        </w:r>
      </w:ins>
      <w:r>
        <w:rPr>
          <w:rFonts w:cs="Times New Roman" w:ascii="Times New Roman" w:hAnsi="Times New Roman"/>
          <w:szCs w:val="21"/>
        </w:rPr>
        <w:t xml:space="preserve"> 0</w:t>
      </w:r>
      <w:del w:id="48" w:author="Unknown Author" w:date="2016-11-27T15:13:00Z">
        <w:r>
          <w:rPr>
            <w:rFonts w:cs="Times New Roman" w:ascii="Times New Roman" w:hAnsi="Times New Roman"/>
            <w:szCs w:val="21"/>
          </w:rPr>
          <w:delText xml:space="preserve"> or</w:delText>
        </w:r>
      </w:del>
      <w:r>
        <w:rPr>
          <w:rFonts w:cs="Times New Roman" w:ascii="Times New Roman" w:hAnsi="Times New Roman"/>
          <w:szCs w:val="21"/>
        </w:rPr>
        <w:t xml:space="preserve"> is increas</w:t>
      </w:r>
      <w:del w:id="49" w:author="Unknown Author" w:date="2016-11-27T15:13:00Z">
        <w:r>
          <w:rPr>
            <w:rFonts w:cs="Times New Roman" w:ascii="Times New Roman" w:hAnsi="Times New Roman"/>
            <w:szCs w:val="21"/>
          </w:rPr>
          <w:delText>ed</w:delText>
        </w:r>
      </w:del>
      <w:ins w:id="50" w:author="Unknown Author" w:date="2016-11-27T15:13:00Z">
        <w:r>
          <w:rPr>
            <w:rFonts w:cs="Times New Roman" w:ascii="Times New Roman" w:hAnsi="Times New Roman"/>
            <w:szCs w:val="21"/>
          </w:rPr>
          <w:t>ing</w:t>
        </w:r>
      </w:ins>
      <w:r>
        <w:rPr>
          <w:rFonts w:cs="Times New Roman" w:ascii="Times New Roman" w:hAnsi="Times New Roman"/>
          <w:szCs w:val="21"/>
        </w:rPr>
        <w:t xml:space="preserve"> from 0 to 1: if the classifier is very good, the true positive rate will increase quickly and the area under the curve will be close to 1. If the classifier is no better than random guessing, the true positive rate will increase linearly with the false positive rate and the area under the curve will be around 0.5. Generally, the larger</w:t>
      </w:r>
      <w:ins w:id="51" w:author="Unknown Author" w:date="2016-11-27T15:15:00Z">
        <w:r>
          <w:rPr>
            <w:rFonts w:cs="Times New Roman" w:ascii="Times New Roman" w:hAnsi="Times New Roman"/>
            <w:szCs w:val="21"/>
          </w:rPr>
          <w:t xml:space="preserve"> the</w:t>
        </w:r>
      </w:ins>
      <w:r>
        <w:rPr>
          <w:rFonts w:cs="Times New Roman" w:ascii="Times New Roman" w:hAnsi="Times New Roman"/>
          <w:szCs w:val="21"/>
        </w:rPr>
        <w:t xml:space="preserve"> AUC is, the better performance the classifier has. Especially, the AUC is independent of the fraction of the test dataset</w:t>
      </w:r>
      <w:del w:id="52" w:author="Unknown Author" w:date="2016-11-27T15:15:00Z">
        <w:r>
          <w:rPr>
            <w:rFonts w:cs="Times New Roman" w:ascii="Times New Roman" w:hAnsi="Times New Roman"/>
            <w:szCs w:val="21"/>
          </w:rPr>
          <w:delText xml:space="preserve"> which is</w:delText>
        </w:r>
      </w:del>
      <w:ins w:id="53" w:author="Unknown Author" w:date="2016-11-27T15:15:00Z">
        <w:r>
          <w:rPr>
            <w:rFonts w:cs="Times New Roman" w:ascii="Times New Roman" w:hAnsi="Times New Roman"/>
            <w:szCs w:val="21"/>
          </w:rPr>
          <w:t xml:space="preserve"> that belongs to</w:t>
        </w:r>
      </w:ins>
      <w:r>
        <w:rPr>
          <w:rFonts w:cs="Times New Roman" w:ascii="Times New Roman" w:hAnsi="Times New Roman"/>
          <w:szCs w:val="21"/>
        </w:rPr>
        <w:t xml:space="preserve"> class 0 or class 1</w:t>
      </w:r>
      <w:ins w:id="54" w:author="Unknown Author" w:date="2016-11-27T15:16:00Z">
        <w:r>
          <w:rPr>
            <w:rFonts w:cs="Times New Roman" w:ascii="Times New Roman" w:hAnsi="Times New Roman"/>
            <w:szCs w:val="21"/>
          </w:rPr>
          <w:t>,</w:t>
        </w:r>
      </w:ins>
      <w:r>
        <w:rPr>
          <w:rFonts w:cs="Times New Roman" w:ascii="Times New Roman" w:hAnsi="Times New Roman"/>
          <w:szCs w:val="21"/>
        </w:rPr>
        <w:t xml:space="preserve"> </w:t>
      </w:r>
      <w:del w:id="55" w:author="Unknown Author" w:date="2016-11-27T15:16:00Z">
        <w:r>
          <w:rPr>
            <w:rFonts w:cs="Times New Roman" w:ascii="Times New Roman" w:hAnsi="Times New Roman"/>
            <w:szCs w:val="21"/>
          </w:rPr>
          <w:delText>that</w:delText>
        </w:r>
      </w:del>
      <w:ins w:id="56" w:author="Unknown Author" w:date="2016-11-27T15:16:00Z">
        <w:r>
          <w:rPr>
            <w:rFonts w:cs="Times New Roman" w:ascii="Times New Roman" w:hAnsi="Times New Roman"/>
            <w:szCs w:val="21"/>
          </w:rPr>
          <w:t>and</w:t>
        </w:r>
      </w:ins>
      <w:del w:id="57" w:author="Unknown Author" w:date="2016-11-27T15:16:00Z">
        <w:r>
          <w:rPr>
            <w:rFonts w:cs="Times New Roman" w:ascii="Times New Roman" w:hAnsi="Times New Roman"/>
            <w:szCs w:val="21"/>
          </w:rPr>
          <w:delText xml:space="preserve"> it</w:delText>
        </w:r>
      </w:del>
      <w:r>
        <w:rPr>
          <w:rFonts w:cs="Times New Roman" w:ascii="Times New Roman" w:hAnsi="Times New Roman"/>
          <w:szCs w:val="21"/>
        </w:rPr>
        <w:t xml:space="preserve"> is useful for evaluating the performance of classifier</w:t>
      </w:r>
      <w:ins w:id="58" w:author="Unknown Author" w:date="2016-11-27T15:16:00Z">
        <w:r>
          <w:rPr>
            <w:rFonts w:cs="Times New Roman" w:ascii="Times New Roman" w:hAnsi="Times New Roman"/>
            <w:szCs w:val="21"/>
          </w:rPr>
          <w:t>s</w:t>
        </w:r>
      </w:ins>
      <w:r>
        <w:rPr>
          <w:rFonts w:cs="Times New Roman" w:ascii="Times New Roman" w:hAnsi="Times New Roman"/>
          <w:szCs w:val="21"/>
        </w:rPr>
        <w:t xml:space="preserve"> even on unbalanced data sets.</w:t>
      </w:r>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In the</w:t>
      </w:r>
      <w:del w:id="59" w:author="Unknown Author" w:date="2016-11-27T15:17:00Z">
        <w:r>
          <w:rPr>
            <w:rFonts w:cs="Times New Roman" w:ascii="Times New Roman" w:hAnsi="Times New Roman"/>
            <w:szCs w:val="21"/>
          </w:rPr>
          <w:delText xml:space="preserve"> third step of</w:delText>
        </w:r>
      </w:del>
      <w:r>
        <w:rPr>
          <w:rFonts w:cs="Times New Roman" w:ascii="Times New Roman" w:hAnsi="Times New Roman"/>
          <w:szCs w:val="21"/>
        </w:rPr>
        <w:t xml:space="preserve"> testing</w:t>
      </w:r>
      <w:ins w:id="60" w:author="Unknown Author" w:date="2016-11-27T15:17:00Z">
        <w:r>
          <w:rPr>
            <w:rFonts w:cs="Times New Roman" w:ascii="Times New Roman" w:hAnsi="Times New Roman"/>
            <w:szCs w:val="21"/>
          </w:rPr>
          <w:t xml:space="preserve"> step</w:t>
        </w:r>
      </w:ins>
      <w:r>
        <w:rPr>
          <w:rFonts w:cs="Times New Roman" w:ascii="Times New Roman" w:hAnsi="Times New Roman"/>
          <w:szCs w:val="21"/>
        </w:rPr>
        <w:t>, for each pair of genes,</w:t>
      </w:r>
      <w:ins w:id="61" w:author="Unknown Author" w:date="2016-11-27T15:18:00Z">
        <w:r>
          <w:rPr>
            <w:rFonts w:cs="Times New Roman" w:ascii="Times New Roman" w:hAnsi="Times New Roman"/>
            <w:szCs w:val="21"/>
          </w:rPr>
          <w:t xml:space="preserve"> the Xgboost model is tested</w:t>
        </w:r>
      </w:ins>
      <w:ins w:id="62" w:author="Unknown Author" w:date="2016-11-27T15:19:00Z">
        <w:r>
          <w:rPr>
            <w:rFonts w:cs="Times New Roman" w:ascii="Times New Roman" w:hAnsi="Times New Roman"/>
            <w:szCs w:val="21"/>
          </w:rPr>
          <w:t xml:space="preserve"> on</w:t>
        </w:r>
      </w:ins>
      <w:r>
        <w:rPr>
          <w:rFonts w:cs="Times New Roman" w:ascii="Times New Roman" w:hAnsi="Times New Roman"/>
          <w:szCs w:val="21"/>
        </w:rPr>
        <w:t xml:space="preserve"> </w:t>
      </w:r>
      <w:del w:id="63" w:author="Unknown Author" w:date="2016-11-27T15:17:00Z">
        <w:r>
          <w:rPr>
            <w:rFonts w:cs="Times New Roman" w:ascii="Times New Roman" w:hAnsi="Times New Roman"/>
            <w:szCs w:val="21"/>
          </w:rPr>
          <w:delText>both of the</w:delText>
        </w:r>
      </w:del>
      <w:ins w:id="64" w:author="Unknown Author" w:date="2016-11-27T15:17:00Z">
        <w:r>
          <w:rPr>
            <w:rFonts w:cs="Times New Roman" w:ascii="Times New Roman" w:hAnsi="Times New Roman"/>
            <w:szCs w:val="21"/>
          </w:rPr>
          <w:t>two</w:t>
        </w:r>
      </w:ins>
      <w:r>
        <w:rPr>
          <w:rFonts w:cs="Times New Roman" w:ascii="Times New Roman" w:hAnsi="Times New Roman"/>
          <w:szCs w:val="21"/>
        </w:rPr>
        <w:t xml:space="preserve"> permuted datasets</w:t>
      </w:r>
      <w:ins w:id="65" w:author="Unknown Author" w:date="2016-11-27T15:17:00Z">
        <w:r>
          <w:rPr>
            <w:rFonts w:cs="Times New Roman" w:ascii="Times New Roman" w:hAnsi="Times New Roman"/>
            <w:szCs w:val="21"/>
          </w:rPr>
          <w:t xml:space="preserve"> obtained </w:t>
        </w:r>
      </w:ins>
      <w:ins w:id="66" w:author="Unknown Author" w:date="2016-11-27T15:18:00Z">
        <w:r>
          <w:rPr>
            <w:rFonts w:cs="Times New Roman" w:ascii="Times New Roman" w:hAnsi="Times New Roman"/>
            <w:szCs w:val="21"/>
          </w:rPr>
          <w:t>as described in 2.3</w:t>
        </w:r>
      </w:ins>
      <w:del w:id="67" w:author="Unknown Author" w:date="2016-11-27T15:19:00Z">
        <w:r>
          <w:rPr>
            <w:rFonts w:cs="Times New Roman" w:ascii="Times New Roman" w:hAnsi="Times New Roman"/>
            <w:szCs w:val="21"/>
          </w:rPr>
          <w:delText xml:space="preserve"> </w:delText>
        </w:r>
      </w:del>
      <w:del w:id="68" w:author="Unknown Author" w:date="2016-11-27T15:18:00Z">
        <w:r>
          <w:rPr>
            <w:rFonts w:cs="Times New Roman" w:ascii="Times New Roman" w:hAnsi="Times New Roman"/>
            <w:szCs w:val="21"/>
          </w:rPr>
          <w:delText>were</w:delText>
        </w:r>
      </w:del>
      <w:del w:id="69" w:author="Unknown Author" w:date="2016-11-27T15:19:00Z">
        <w:r>
          <w:rPr>
            <w:rFonts w:cs="Times New Roman" w:ascii="Times New Roman" w:hAnsi="Times New Roman"/>
            <w:szCs w:val="21"/>
          </w:rPr>
          <w:delText xml:space="preserve"> tested using the well-trained Xgboost model to get their</w:delText>
        </w:r>
      </w:del>
      <w:ins w:id="70" w:author="Unknown Author" w:date="2016-11-27T15:19:00Z">
        <w:r>
          <w:rPr>
            <w:rFonts w:cs="Times New Roman" w:ascii="Times New Roman" w:hAnsi="Times New Roman"/>
            <w:szCs w:val="21"/>
          </w:rPr>
          <w:t xml:space="preserve">, and the performances are </w:t>
        </w:r>
      </w:ins>
      <w:ins w:id="71" w:author="Unknown Author" w:date="2016-11-27T15:20:00Z">
        <w:r>
          <w:rPr>
            <w:rFonts w:cs="Times New Roman" w:ascii="Times New Roman" w:hAnsi="Times New Roman"/>
            <w:szCs w:val="21"/>
          </w:rPr>
          <w:t>measured by</w:t>
        </w:r>
      </w:ins>
      <w:r>
        <w:rPr>
          <w:rFonts w:cs="Times New Roman" w:ascii="Times New Roman" w:hAnsi="Times New Roman"/>
          <w:szCs w:val="21"/>
        </w:rPr>
        <w:t xml:space="preserve"> AUC scores. </w:t>
      </w:r>
      <w:ins w:id="72" w:author="Unknown Author" w:date="2016-11-27T15:20:00Z">
        <w:r>
          <w:rPr>
            <w:rFonts w:cs="Times New Roman" w:ascii="Times New Roman" w:hAnsi="Times New Roman"/>
            <w:szCs w:val="21"/>
          </w:rPr>
          <w:t xml:space="preserve">Both types of </w:t>
        </w:r>
      </w:ins>
      <w:del w:id="73" w:author="Unknown Author" w:date="2016-11-27T15:20:00Z">
        <w:r>
          <w:rPr>
            <w:rFonts w:cs="Times New Roman" w:ascii="Times New Roman" w:hAnsi="Times New Roman"/>
            <w:szCs w:val="21"/>
          </w:rPr>
          <w:delText>P</w:delText>
        </w:r>
      </w:del>
      <w:ins w:id="74" w:author="Unknown Author" w:date="2016-11-27T15:20:00Z">
        <w:r>
          <w:rPr>
            <w:rFonts w:cs="Times New Roman" w:ascii="Times New Roman" w:hAnsi="Times New Roman"/>
            <w:szCs w:val="21"/>
          </w:rPr>
          <w:t>p</w:t>
        </w:r>
      </w:ins>
      <w:r>
        <w:rPr>
          <w:rFonts w:cs="Times New Roman" w:ascii="Times New Roman" w:hAnsi="Times New Roman"/>
          <w:szCs w:val="21"/>
        </w:rPr>
        <w:t>ermutation</w:t>
      </w:r>
      <w:del w:id="75" w:author="Unknown Author" w:date="2016-11-27T15:20:00Z">
        <w:r>
          <w:rPr>
            <w:rFonts w:cs="Times New Roman" w:ascii="Times New Roman" w:hAnsi="Times New Roman"/>
            <w:szCs w:val="21"/>
          </w:rPr>
          <w:delText xml:space="preserve"> was</w:delText>
        </w:r>
      </w:del>
      <w:ins w:id="76" w:author="Unknown Author" w:date="2016-11-27T15:20:00Z">
        <w:r>
          <w:rPr>
            <w:rFonts w:cs="Times New Roman" w:ascii="Times New Roman" w:hAnsi="Times New Roman"/>
            <w:szCs w:val="21"/>
          </w:rPr>
          <w:t>s are</w:t>
        </w:r>
      </w:ins>
      <w:r>
        <w:rPr>
          <w:rFonts w:cs="Times New Roman" w:ascii="Times New Roman" w:hAnsi="Times New Roman"/>
          <w:szCs w:val="21"/>
        </w:rPr>
        <w:t xml:space="preserve"> repeated 100 times</w:t>
      </w:r>
      <w:ins w:id="77" w:author="Unknown Author" w:date="2016-11-27T15:20:00Z">
        <w:r>
          <w:rPr>
            <w:rFonts w:cs="Times New Roman" w:ascii="Times New Roman" w:hAnsi="Times New Roman"/>
            <w:szCs w:val="21"/>
          </w:rPr>
          <w:t>,</w:t>
        </w:r>
      </w:ins>
      <w:r>
        <w:rPr>
          <w:rFonts w:cs="Times New Roman" w:ascii="Times New Roman" w:hAnsi="Times New Roman"/>
          <w:szCs w:val="21"/>
        </w:rPr>
        <w:t xml:space="preserve"> and the average AUC </w:t>
      </w:r>
      <w:del w:id="78" w:author="Unknown Author" w:date="2016-11-27T15:21:00Z">
        <w:r>
          <w:rPr>
            <w:rFonts w:cs="Times New Roman" w:ascii="Times New Roman" w:hAnsi="Times New Roman"/>
            <w:szCs w:val="21"/>
          </w:rPr>
          <w:delText>was</w:delText>
        </w:r>
      </w:del>
      <w:ins w:id="79" w:author="Unknown Author" w:date="2016-11-27T15:21:00Z">
        <w:r>
          <w:rPr>
            <w:rFonts w:cs="Times New Roman" w:ascii="Times New Roman" w:hAnsi="Times New Roman"/>
            <w:szCs w:val="21"/>
          </w:rPr>
          <w:t>is</w:t>
        </w:r>
      </w:ins>
      <w:r>
        <w:rPr>
          <w:rFonts w:cs="Times New Roman" w:ascii="Times New Roman" w:hAnsi="Times New Roman"/>
          <w:szCs w:val="21"/>
        </w:rPr>
        <w:t xml:space="preserve"> calculated</w:t>
      </w:r>
      <w:del w:id="80" w:author="Unknown Author" w:date="2016-11-27T15:21:00Z">
        <w:r>
          <w:rPr>
            <w:rFonts w:cs="Times New Roman" w:ascii="Times New Roman" w:hAnsi="Times New Roman"/>
            <w:szCs w:val="21"/>
          </w:rPr>
          <w:delText xml:space="preserve"> from all permutations</w:delText>
        </w:r>
      </w:del>
      <w:r>
        <w:rPr>
          <w:rFonts w:cs="Times New Roman" w:ascii="Times New Roman" w:hAnsi="Times New Roman"/>
          <w:szCs w:val="21"/>
        </w:rPr>
        <w:t>. We named the average AUC from the first permutation strategy</w:t>
      </w:r>
      <w:del w:id="81" w:author="Unknown Author" w:date="2016-11-27T15:22:00Z">
        <w:r>
          <w:rPr>
            <w:rFonts w:cs="Times New Roman" w:ascii="Times New Roman" w:hAnsi="Times New Roman"/>
            <w:szCs w:val="21"/>
          </w:rPr>
          <w:delText>, AUC1,</w:delText>
        </w:r>
      </w:del>
      <w:ins w:id="82" w:author="Unknown Author" w:date="2016-11-27T15:22:00Z">
        <w:r>
          <w:rPr>
            <w:rFonts w:cs="Times New Roman" w:ascii="Times New Roman" w:hAnsi="Times New Roman"/>
            <w:szCs w:val="21"/>
          </w:rPr>
          <w:t>,</w:t>
        </w:r>
      </w:ins>
      <w:r>
        <w:rPr>
          <w:rFonts w:cs="Times New Roman" w:ascii="Times New Roman" w:hAnsi="Times New Roman"/>
          <w:szCs w:val="21"/>
        </w:rPr>
        <w:t xml:space="preserve"> in which the test dataset only maintain the margin effect of genes in the gene list</w:t>
      </w:r>
      <w:ins w:id="83" w:author="Unknown Author" w:date="2016-11-27T15:22:00Z">
        <w:r>
          <w:rPr>
            <w:rFonts w:cs="Times New Roman" w:ascii="Times New Roman" w:hAnsi="Times New Roman"/>
            <w:szCs w:val="21"/>
          </w:rPr>
          <w:t>, as AUC1</w:t>
        </w:r>
      </w:ins>
      <w:del w:id="84" w:author="Unknown Author" w:date="2016-11-27T15:22:00Z">
        <w:r>
          <w:rPr>
            <w:rFonts w:cs="Times New Roman" w:ascii="Times New Roman" w:hAnsi="Times New Roman"/>
            <w:szCs w:val="21"/>
          </w:rPr>
          <w:delText>.</w:delText>
        </w:r>
      </w:del>
      <w:ins w:id="85" w:author="Unknown Author" w:date="2016-11-27T15:22:00Z">
        <w:r>
          <w:rPr>
            <w:rFonts w:cs="Times New Roman" w:ascii="Times New Roman" w:hAnsi="Times New Roman"/>
            <w:szCs w:val="21"/>
          </w:rPr>
          <w:t>,</w:t>
        </w:r>
      </w:ins>
      <w:r>
        <w:rPr>
          <w:rFonts w:cs="Times New Roman" w:ascii="Times New Roman" w:hAnsi="Times New Roman"/>
          <w:szCs w:val="21"/>
        </w:rPr>
        <w:t xml:space="preserve"> </w:t>
      </w:r>
      <w:del w:id="86" w:author="Unknown Author" w:date="2016-11-27T15:22:00Z">
        <w:r>
          <w:rPr>
            <w:rFonts w:cs="Times New Roman" w:ascii="Times New Roman" w:hAnsi="Times New Roman"/>
            <w:szCs w:val="21"/>
          </w:rPr>
          <w:delText>A</w:delText>
        </w:r>
      </w:del>
      <w:ins w:id="87" w:author="Unknown Author" w:date="2016-11-27T15:22:00Z">
        <w:r>
          <w:rPr>
            <w:rFonts w:cs="Times New Roman" w:ascii="Times New Roman" w:hAnsi="Times New Roman"/>
            <w:szCs w:val="21"/>
          </w:rPr>
          <w:t>a</w:t>
        </w:r>
      </w:ins>
      <w:r>
        <w:rPr>
          <w:rFonts w:cs="Times New Roman" w:ascii="Times New Roman" w:hAnsi="Times New Roman"/>
          <w:szCs w:val="21"/>
        </w:rPr>
        <w:t>nd named the average AUC from the second permutation strategy,</w:t>
      </w:r>
      <w:del w:id="88" w:author="Unknown Author" w:date="2016-11-27T15:22:00Z">
        <w:r>
          <w:rPr>
            <w:rFonts w:cs="Times New Roman" w:ascii="Times New Roman" w:hAnsi="Times New Roman"/>
            <w:szCs w:val="21"/>
          </w:rPr>
          <w:delText xml:space="preserve"> AUC2,</w:delText>
        </w:r>
      </w:del>
      <w:r>
        <w:rPr>
          <w:rFonts w:cs="Times New Roman" w:ascii="Times New Roman" w:hAnsi="Times New Roman"/>
          <w:szCs w:val="21"/>
        </w:rPr>
        <w:t xml:space="preserve"> in which the test dataset kept both interaction between selected pair of gene and margin effect of all the genes</w:t>
      </w:r>
      <w:ins w:id="89" w:author="Unknown Author" w:date="2016-11-27T15:22:00Z">
        <w:r>
          <w:rPr>
            <w:rFonts w:cs="Times New Roman" w:ascii="Times New Roman" w:hAnsi="Times New Roman"/>
            <w:szCs w:val="21"/>
          </w:rPr>
          <w:t>, as AUC2</w:t>
        </w:r>
      </w:ins>
      <w:r>
        <w:rPr>
          <w:rFonts w:cs="Times New Roman" w:ascii="Times New Roman" w:hAnsi="Times New Roman"/>
          <w:szCs w:val="21"/>
        </w:rPr>
        <w:t>. Therefore, the</w:t>
      </w:r>
      <w:del w:id="90" w:author="Unknown Author" w:date="2016-11-27T15:22:00Z">
        <w:r>
          <w:rPr>
            <w:rFonts w:cs="Times New Roman" w:ascii="Times New Roman" w:hAnsi="Times New Roman"/>
            <w:szCs w:val="21"/>
          </w:rPr>
          <w:delText xml:space="preserve"> subtraction</w:delText>
        </w:r>
      </w:del>
      <w:ins w:id="91" w:author="Unknown Author" w:date="2016-11-27T15:22:00Z">
        <w:r>
          <w:rPr>
            <w:rFonts w:cs="Times New Roman" w:ascii="Times New Roman" w:hAnsi="Times New Roman"/>
            <w:szCs w:val="21"/>
          </w:rPr>
          <w:t xml:space="preserve"> difference between</w:t>
        </w:r>
      </w:ins>
      <w:del w:id="92" w:author="Unknown Author" w:date="2016-11-27T15:22:00Z">
        <w:r>
          <w:rPr>
            <w:rFonts w:cs="Times New Roman" w:ascii="Times New Roman" w:hAnsi="Times New Roman"/>
            <w:szCs w:val="21"/>
          </w:rPr>
          <w:delText xml:space="preserve"> of</w:delText>
        </w:r>
      </w:del>
      <w:r>
        <w:rPr>
          <w:rFonts w:cs="Times New Roman" w:ascii="Times New Roman" w:hAnsi="Times New Roman"/>
          <w:szCs w:val="21"/>
        </w:rPr>
        <w:t xml:space="preserve"> AUC2 and AUC1</w:t>
      </w:r>
      <w:ins w:id="93" w:author="Unknown Author" w:date="2016-11-27T15:25:00Z">
        <w:r>
          <w:rPr>
            <w:rFonts w:cs="Times New Roman" w:ascii="Times New Roman" w:hAnsi="Times New Roman"/>
            <w:szCs w:val="21"/>
          </w:rPr>
          <w:t>, which we call the AUC difference</w:t>
        </w:r>
      </w:ins>
      <w:r>
        <w:rPr>
          <w:rFonts w:cs="Times New Roman" w:ascii="Times New Roman" w:hAnsi="Times New Roman"/>
          <w:szCs w:val="21"/>
        </w:rPr>
        <w:object>
          <v:shape id="ole_rId102" style="width:106pt;height:13.2pt" o:ole="">
            <v:imagedata r:id="rId103" o:title=""/>
          </v:shape>
          <o:OLEObject Type="Embed" ProgID="" ShapeID="ole_rId102" DrawAspect="Content" ObjectID="_693260070" r:id="rId102"/>
        </w:object>
      </w:r>
      <w:ins w:id="94" w:author="Unknown Author" w:date="2016-11-27T15:25:00Z">
        <w:r>
          <w:rPr>
            <w:rFonts w:cs="Times New Roman" w:ascii="Times New Roman" w:hAnsi="Times New Roman"/>
            <w:szCs w:val="21"/>
          </w:rPr>
          <w:t>,</w:t>
        </w:r>
      </w:ins>
      <w:r>
        <w:rPr>
          <w:rFonts w:cs="Times New Roman" w:ascii="Times New Roman" w:hAnsi="Times New Roman"/>
          <w:szCs w:val="21"/>
        </w:rPr>
        <w:t xml:space="preserve"> would </w:t>
      </w:r>
      <w:del w:id="95" w:author="Unknown Author" w:date="2016-11-27T15:26:00Z">
        <w:r>
          <w:rPr>
            <w:rFonts w:cs="Times New Roman" w:ascii="Times New Roman" w:hAnsi="Times New Roman"/>
            <w:szCs w:val="21"/>
          </w:rPr>
          <w:delText>be the difference of</w:delText>
        </w:r>
      </w:del>
      <w:ins w:id="96" w:author="Unknown Author" w:date="2016-11-27T15:26:00Z">
        <w:r>
          <w:rPr>
            <w:rFonts w:cs="Times New Roman" w:ascii="Times New Roman" w:hAnsi="Times New Roman"/>
            <w:szCs w:val="21"/>
          </w:rPr>
          <w:t>be a measure of the</w:t>
        </w:r>
      </w:ins>
      <w:r>
        <w:rPr>
          <w:rFonts w:cs="Times New Roman" w:ascii="Times New Roman" w:hAnsi="Times New Roman"/>
          <w:szCs w:val="21"/>
        </w:rPr>
        <w:t xml:space="preserve"> classifier performance caused by the interaction.</w:t>
      </w:r>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In the last step, after</w:t>
      </w:r>
      <w:ins w:id="97" w:author="Unknown Author" w:date="2016-11-27T15:24:00Z">
        <w:r>
          <w:rPr>
            <w:rFonts w:cs="Times New Roman" w:ascii="Times New Roman" w:hAnsi="Times New Roman"/>
            <w:szCs w:val="21"/>
          </w:rPr>
          <w:t xml:space="preserve"> the </w:t>
        </w:r>
      </w:ins>
      <w:r>
        <w:rPr>
          <w:rFonts w:cs="Times New Roman" w:ascii="Times New Roman" w:hAnsi="Times New Roman"/>
          <w:szCs w:val="21"/>
        </w:rPr>
        <w:object>
          <v:shape id="ole_rId104" style="width:33.2pt;height:13.2pt" o:ole="">
            <v:imagedata r:id="rId105" o:title=""/>
          </v:shape>
          <o:OLEObject Type="Embed" ProgID="" ShapeID="ole_rId104" DrawAspect="Content" ObjectID="_384224591" r:id="rId104"/>
        </w:object>
      </w:r>
      <w:ins w:id="98" w:author="Unknown Author" w:date="2016-11-27T15:24:00Z">
        <w:r>
          <w:rPr>
            <w:rFonts w:cs="Times New Roman" w:ascii="Times New Roman" w:hAnsi="Times New Roman"/>
            <w:szCs w:val="21"/>
          </w:rPr>
          <w:t xml:space="preserve"> has been calculated for each pair of genes, we rank the</w:t>
        </w:r>
      </w:ins>
      <w:del w:id="99" w:author="Unknown Author" w:date="2016-11-27T15:25:00Z">
        <w:r>
          <w:rPr>
            <w:rFonts w:cs="Times New Roman" w:ascii="Times New Roman" w:hAnsi="Times New Roman"/>
            <w:szCs w:val="21"/>
          </w:rPr>
          <w:delText xml:space="preserve"> each pair of genes </w:delText>
        </w:r>
      </w:del>
      <w:del w:id="100" w:author="Unknown Author" w:date="2016-11-27T15:23:00Z">
        <w:r>
          <w:rPr>
            <w:rFonts w:cs="Times New Roman" w:ascii="Times New Roman" w:hAnsi="Times New Roman"/>
            <w:szCs w:val="21"/>
          </w:rPr>
          <w:delText>was</w:delText>
        </w:r>
      </w:del>
      <w:del w:id="101" w:author="Unknown Author" w:date="2016-11-27T15:25:00Z">
        <w:r>
          <w:rPr>
            <w:rFonts w:cs="Times New Roman" w:ascii="Times New Roman" w:hAnsi="Times New Roman"/>
            <w:szCs w:val="21"/>
          </w:rPr>
          <w:delText xml:space="preserve"> permuted using the two permutation schemes (in the section 2.2) and tested to get the AUC scores, the</w:delText>
        </w:r>
      </w:del>
      <w:ins w:id="102" w:author="Unknown Author" w:date="2016-11-27T15:26:00Z">
        <w:r>
          <w:rPr>
            <w:rFonts w:cs="Times New Roman" w:ascii="Times New Roman" w:hAnsi="Times New Roman"/>
            <w:szCs w:val="21"/>
          </w:rPr>
          <w:t xml:space="preserve"> gene pairs </w:t>
        </w:r>
      </w:ins>
      <w:ins w:id="103" w:author="Unknown Author" w:date="2016-11-27T15:27:00Z">
        <w:r>
          <w:rPr>
            <w:rFonts w:cs="Times New Roman" w:ascii="Times New Roman" w:hAnsi="Times New Roman"/>
            <w:szCs w:val="21"/>
          </w:rPr>
          <w:t xml:space="preserve">by their </w:t>
        </w:r>
      </w:ins>
      <w:r>
        <w:rPr>
          <w:rFonts w:cs="Times New Roman" w:ascii="Times New Roman" w:hAnsi="Times New Roman"/>
          <w:szCs w:val="21"/>
        </w:rPr>
        <w:object>
          <v:shape id="ole_rId106" style="width:33.2pt;height:13.2pt" o:ole="">
            <v:imagedata r:id="rId107" o:title=""/>
          </v:shape>
          <o:OLEObject Type="Embed" ProgID="" ShapeID="ole_rId106" DrawAspect="Content" ObjectID="_2129152635" r:id="rId106"/>
        </w:object>
      </w:r>
      <w:ins w:id="104" w:author="Unknown Author" w:date="2016-11-27T15:27:00Z">
        <w:r>
          <w:rPr>
            <w:rFonts w:cs="Times New Roman" w:ascii="Times New Roman" w:hAnsi="Times New Roman"/>
            <w:szCs w:val="21"/>
          </w:rPr>
          <w:t>s, and consider</w:t>
        </w:r>
      </w:ins>
      <w:del w:id="105" w:author="Unknown Author" w:date="2016-11-27T15:27:00Z">
        <w:r>
          <w:rPr>
            <w:rFonts w:cs="Times New Roman" w:ascii="Times New Roman" w:hAnsi="Times New Roman"/>
            <w:szCs w:val="21"/>
          </w:rPr>
          <w:delText xml:space="preserve"> </w:delText>
        </w:r>
      </w:del>
      <w:del w:id="106" w:author="Unknown Author" w:date="2016-11-27T15:25:00Z">
        <w:r>
          <w:rPr>
            <w:rFonts w:cs="Times New Roman" w:ascii="Times New Roman" w:hAnsi="Times New Roman"/>
            <w:szCs w:val="21"/>
          </w:rPr>
          <w:delText>AUC difference</w:delText>
        </w:r>
      </w:del>
      <w:del w:id="107" w:author="Unknown Author" w:date="2016-11-27T15:27:00Z">
        <w:r>
          <w:rPr>
            <w:rFonts w:cs="Times New Roman" w:ascii="Times New Roman" w:hAnsi="Times New Roman"/>
            <w:szCs w:val="21"/>
          </w:rPr>
          <w:delText>was calculated and used as the measurement of the interaction strength for selected gene pair, since removing an important interaction could have a strong effect on classifier performance. The larger theis, the stronger interaction signal was indicated for that pair of genes. Thes were ranked and</w:delText>
        </w:r>
      </w:del>
      <w:r>
        <w:rPr>
          <w:rFonts w:cs="Times New Roman" w:ascii="Times New Roman" w:hAnsi="Times New Roman"/>
          <w:szCs w:val="21"/>
        </w:rPr>
        <w:t xml:space="preserve"> the pair of genes with the largest</w:t>
      </w:r>
      <w:r>
        <w:rPr>
          <w:rFonts w:cs="Times New Roman" w:ascii="Times New Roman" w:hAnsi="Times New Roman"/>
          <w:szCs w:val="21"/>
        </w:rPr>
        <w:object>
          <v:shape id="ole_rId108" style="width:33.2pt;height:13.2pt" o:ole="">
            <v:imagedata r:id="rId109" o:title=""/>
          </v:shape>
          <o:OLEObject Type="Embed" ProgID="Equation.DSMT4" ShapeID="ole_rId108" DrawAspect="Content" ObjectID="_1062599924" r:id="rId108"/>
        </w:object>
      </w:r>
      <w:del w:id="108" w:author="Unknown Author" w:date="2016-11-27T15:27:00Z">
        <w:r>
          <w:rPr>
            <w:rFonts w:cs="Times New Roman" w:ascii="Times New Roman" w:hAnsi="Times New Roman"/>
            <w:szCs w:val="21"/>
          </w:rPr>
          <w:delText>having</w:delText>
        </w:r>
      </w:del>
      <w:ins w:id="109" w:author="Unknown Author" w:date="2016-11-27T15:28:00Z">
        <w:r>
          <w:rPr>
            <w:rFonts w:cs="Times New Roman" w:ascii="Times New Roman" w:hAnsi="Times New Roman"/>
            <w:szCs w:val="21"/>
          </w:rPr>
          <w:t xml:space="preserve"> </w:t>
        </w:r>
      </w:ins>
      <w:ins w:id="110" w:author="Unknown Author" w:date="2016-11-27T15:27:00Z">
        <w:r>
          <w:rPr>
            <w:rFonts w:cs="Times New Roman" w:ascii="Times New Roman" w:hAnsi="Times New Roman"/>
            <w:szCs w:val="21"/>
          </w:rPr>
          <w:t>t</w:t>
        </w:r>
      </w:ins>
      <w:ins w:id="111" w:author="Unknown Author" w:date="2016-11-27T15:28:00Z">
        <w:r>
          <w:rPr>
            <w:rFonts w:cs="Times New Roman" w:ascii="Times New Roman" w:hAnsi="Times New Roman"/>
            <w:szCs w:val="21"/>
          </w:rPr>
          <w:t>o be the one with</w:t>
        </w:r>
      </w:ins>
      <w:r>
        <w:rPr>
          <w:rFonts w:cs="Times New Roman" w:ascii="Times New Roman" w:hAnsi="Times New Roman"/>
          <w:szCs w:val="21"/>
        </w:rPr>
        <w:t xml:space="preserve"> the strongest interaction among all the gene pairs. </w:t>
      </w:r>
      <w:r>
        <w:rPr>
          <w:rFonts w:cs="Times New Roman" w:ascii="Times New Roman" w:hAnsi="Times New Roman"/>
          <w:color w:val="FF0000"/>
          <w:szCs w:val="21"/>
        </w:rPr>
        <w:t>In practice, we can pick top 5 pairs as the candidate interaction pair or selected candidate pairs through the distribution of</w:t>
      </w:r>
      <w:r>
        <w:rPr>
          <w:rFonts w:cs="Times New Roman" w:ascii="Times New Roman" w:hAnsi="Times New Roman"/>
          <w:color w:val="FF0000"/>
          <w:szCs w:val="21"/>
        </w:rPr>
        <w:object>
          <v:shape id="ole_rId110" style="width:33.2pt;height:13.2pt" o:ole="">
            <v:imagedata r:id="rId111" o:title=""/>
          </v:shape>
          <o:OLEObject Type="Embed" ProgID="Equation.DSMT4" ShapeID="ole_rId110" DrawAspect="Content" ObjectID="_1623259993" r:id="rId110"/>
        </w:objec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The ALGORITHM 2 is the framework of gpXGB.</w:t>
      </w:r>
    </w:p>
    <w:tbl>
      <w:tblPr>
        <w:tblStyle w:val="a4"/>
        <w:tblW w:w="8296" w:type="dxa"/>
        <w:jc w:val="left"/>
        <w:tblInd w:w="0" w:type="dxa"/>
        <w:tblCellMar>
          <w:top w:w="0" w:type="dxa"/>
          <w:left w:w="113" w:type="dxa"/>
          <w:bottom w:w="0" w:type="dxa"/>
          <w:right w:w="108" w:type="dxa"/>
        </w:tblCellMar>
        <w:tblLook w:val="04a0" w:noVBand="1" w:noHBand="0" w:lastColumn="0" w:firstColumn="1" w:lastRow="0" w:firstRow="1"/>
      </w:tblPr>
      <w:tblGrid>
        <w:gridCol w:w="8296"/>
      </w:tblGrid>
      <w:tr>
        <w:trPr/>
        <w:tc>
          <w:tcPr>
            <w:tcW w:w="8296" w:type="dxa"/>
            <w:tcBorders>
              <w:left w:val="nil"/>
            </w:tcBorders>
            <w:shd w:fill="auto" w:val="clear"/>
          </w:tcPr>
          <w:p>
            <w:pPr>
              <w:pStyle w:val="Normal"/>
              <w:rPr>
                <w:rFonts w:ascii="Times New Roman" w:hAnsi="Times New Roman" w:cs="Times New Roman"/>
                <w:szCs w:val="21"/>
              </w:rPr>
            </w:pPr>
            <w:r>
              <w:rPr>
                <w:rFonts w:cs="Times New Roman" w:ascii="Times New Roman" w:hAnsi="Times New Roman"/>
                <w:szCs w:val="21"/>
              </w:rPr>
              <w:t>ALGORITHM2: gpXGB</w:t>
            </w:r>
          </w:p>
        </w:tc>
      </w:tr>
      <w:tr>
        <w:trPr/>
        <w:tc>
          <w:tcPr>
            <w:tcW w:w="8296" w:type="dxa"/>
            <w:tcBorders>
              <w:left w:val="nil"/>
            </w:tcBorders>
            <w:shd w:fill="auto" w:val="clear"/>
          </w:tcPr>
          <w:p>
            <w:pPr>
              <w:pStyle w:val="Normal"/>
              <w:rPr>
                <w:rFonts w:ascii="Times New Roman" w:hAnsi="Times New Roman" w:cs="Times New Roman"/>
                <w:szCs w:val="21"/>
              </w:rPr>
            </w:pPr>
            <w:r>
              <w:rPr>
                <w:rFonts w:cs="Times New Roman" w:ascii="Times New Roman" w:hAnsi="Times New Roman"/>
                <w:szCs w:val="21"/>
              </w:rPr>
              <w:t>Input: genotype dataset</w:t>
            </w:r>
            <w:r>
              <w:rPr>
                <w:rFonts w:cs="Times New Roman" w:ascii="Times New Roman" w:hAnsi="Times New Roman"/>
                <w:szCs w:val="21"/>
              </w:rPr>
              <w:object>
                <v:shape id="ole_rId112" style="width:240pt;height:17.2pt" o:ole="">
                  <v:imagedata r:id="rId113" o:title=""/>
                </v:shape>
                <o:OLEObject Type="Embed" ProgID="Equation.DSMT4" ShapeID="ole_rId112" DrawAspect="Content" ObjectID="_1875997977" r:id="rId112"/>
              </w:object>
            </w:r>
            <w:r>
              <w:rPr>
                <w:rFonts w:cs="Times New Roman" w:ascii="Times New Roman" w:hAnsi="Times New Roman"/>
                <w:szCs w:val="21"/>
              </w:rPr>
              <w:t>; gene list file with position information for</w:t>
            </w:r>
            <w:r>
              <w:rPr>
                <w:rFonts w:cs="Times New Roman" w:ascii="Times New Roman" w:hAnsi="Times New Roman"/>
                <w:szCs w:val="21"/>
              </w:rPr>
              <w:object>
                <v:shape id="ole_rId114" style="width:11.2pt;height:12pt" o:ole="">
                  <v:imagedata r:id="rId115" o:title=""/>
                </v:shape>
                <o:OLEObject Type="Embed" ProgID="Equation.DSMT4" ShapeID="ole_rId114" DrawAspect="Content" ObjectID="_982764333" r:id="rId114"/>
              </w:object>
            </w:r>
            <w:r>
              <w:rPr>
                <w:rFonts w:cs="Times New Roman" w:ascii="Times New Roman" w:hAnsi="Times New Roman"/>
                <w:szCs w:val="21"/>
              </w:rPr>
              <w:t>genes; buffer region size.</w:t>
            </w:r>
          </w:p>
          <w:p>
            <w:pPr>
              <w:pStyle w:val="Normal"/>
              <w:rPr>
                <w:rFonts w:ascii="Times New Roman" w:hAnsi="Times New Roman" w:cs="Times New Roman"/>
                <w:szCs w:val="21"/>
              </w:rPr>
            </w:pPr>
            <w:r>
              <w:rPr>
                <w:rFonts w:cs="Times New Roman" w:ascii="Times New Roman" w:hAnsi="Times New Roman"/>
                <w:szCs w:val="21"/>
              </w:rPr>
              <w:t>Output: The ranking list sorted by</w:t>
            </w:r>
            <w:r>
              <w:rPr>
                <w:rFonts w:cs="Times New Roman" w:ascii="Times New Roman" w:hAnsi="Times New Roman"/>
                <w:szCs w:val="21"/>
              </w:rPr>
              <w:object>
                <v:shape id="ole_rId116" style="width:33.2pt;height:13.2pt" o:ole="">
                  <v:imagedata r:id="rId117" o:title=""/>
                </v:shape>
                <o:OLEObject Type="Embed" ProgID="Equation.DSMT4" ShapeID="ole_rId116" DrawAspect="Content" ObjectID="_37720755" r:id="rId116"/>
              </w:object>
            </w:r>
            <w:r>
              <w:rPr>
                <w:rFonts w:cs="Times New Roman" w:ascii="Times New Roman" w:hAnsi="Times New Roman"/>
                <w:szCs w:val="21"/>
              </w:rPr>
              <w:t>for all the gene pairs in the gene list.</w:t>
            </w:r>
          </w:p>
        </w:tc>
      </w:tr>
      <w:tr>
        <w:trPr/>
        <w:tc>
          <w:tcPr>
            <w:tcW w:w="8296" w:type="dxa"/>
            <w:tcBorders>
              <w:left w:val="nil"/>
            </w:tcBorders>
            <w:shd w:fill="auto" w:val="clear"/>
          </w:tcPr>
          <w:p>
            <w:pPr>
              <w:pStyle w:val="Normal"/>
              <w:rPr>
                <w:rFonts w:ascii="Times New Roman" w:hAnsi="Times New Roman" w:cs="Times New Roman"/>
                <w:szCs w:val="21"/>
              </w:rPr>
            </w:pPr>
            <w:r>
              <w:rPr>
                <w:rFonts w:cs="Times New Roman" w:ascii="Times New Roman" w:hAnsi="Times New Roman"/>
                <w:szCs w:val="21"/>
              </w:rPr>
              <w:t>1. Train Xgboost model, using grid search to find the proper parameter combination of the Xgboost, using 5-fold cross validation for each parameter combination and select the best parameter combination that gives the best average predictive performance.</w:t>
            </w:r>
          </w:p>
          <w:p>
            <w:pPr>
              <w:pStyle w:val="Normal"/>
              <w:rPr>
                <w:rFonts w:ascii="Times New Roman" w:hAnsi="Times New Roman" w:cs="Times New Roman"/>
              </w:rPr>
            </w:pPr>
            <w:r>
              <w:rPr>
                <w:rFonts w:cs="Times New Roman" w:ascii="Times New Roman" w:hAnsi="Times New Roman"/>
              </w:rPr>
              <w:t>2. XgboostModel = trainXgboost(</w:t>
            </w:r>
            <w:r>
              <w:rPr>
                <w:rFonts w:cs="Times New Roman" w:ascii="Times New Roman" w:hAnsi="Times New Roman"/>
              </w:rPr>
              <w:object>
                <v:shape id="ole_rId118" style="width:10pt;height:12pt" o:ole="">
                  <v:imagedata r:id="rId119" o:title=""/>
                </v:shape>
                <o:OLEObject Type="Embed" ProgID="Equation.DSMT4" ShapeID="ole_rId118" DrawAspect="Content" ObjectID="_775027904" r:id="rId118"/>
              </w:object>
            </w:r>
            <w:r>
              <w:rPr>
                <w:rFonts w:cs="Times New Roman" w:ascii="Times New Roman" w:hAnsi="Times New Roman"/>
              </w:rPr>
              <w:t>, parameter combination)</w:t>
            </w:r>
          </w:p>
          <w:p>
            <w:pPr>
              <w:pStyle w:val="Normal"/>
              <w:rPr>
                <w:rFonts w:ascii="Times New Roman" w:hAnsi="Times New Roman" w:cs="Times New Roman"/>
                <w:szCs w:val="21"/>
              </w:rPr>
            </w:pPr>
            <w:r>
              <w:rPr>
                <w:rFonts w:cs="Times New Roman" w:ascii="Times New Roman" w:hAnsi="Times New Roman"/>
                <w:szCs w:val="21"/>
              </w:rPr>
              <w:t xml:space="preserve">3. </w:t>
            </w:r>
            <w:r>
              <w:rPr>
                <w:rFonts w:cs="Times New Roman" w:ascii="Times New Roman" w:hAnsi="Times New Roman"/>
                <w:b/>
                <w:szCs w:val="21"/>
              </w:rPr>
              <w:t>for</w:t>
            </w:r>
            <w:r>
              <w:rPr>
                <w:rFonts w:cs="Times New Roman" w:ascii="Times New Roman" w:hAnsi="Times New Roman"/>
                <w:b/>
                <w:szCs w:val="21"/>
              </w:rPr>
              <w:object>
                <v:shape id="ole_rId120" style="width:22pt;height:12pt" o:ole="">
                  <v:imagedata r:id="rId121" o:title=""/>
                </v:shape>
                <o:OLEObject Type="Embed" ProgID="Equation.DSMT4" ShapeID="ole_rId120" DrawAspect="Content" ObjectID="_389318773" r:id="rId120"/>
              </w:object>
            </w:r>
            <w:r>
              <w:rPr>
                <w:rFonts w:cs="Times New Roman" w:ascii="Times New Roman" w:hAnsi="Times New Roman"/>
                <w:b/>
                <w:szCs w:val="21"/>
              </w:rPr>
              <w:t>to</w:t>
            </w:r>
            <w:r>
              <w:rPr>
                <w:rFonts w:cs="Times New Roman" w:ascii="Times New Roman" w:hAnsi="Times New Roman"/>
                <w:b/>
                <w:szCs w:val="21"/>
              </w:rPr>
              <w:object>
                <v:shape id="ole_rId122" style="width:24pt;height:12pt" o:ole="">
                  <v:imagedata r:id="rId123" o:title=""/>
                </v:shape>
                <o:OLEObject Type="Embed" ProgID="Equation.DSMT4" ShapeID="ole_rId122" DrawAspect="Content" ObjectID="_1928304780" r:id="rId122"/>
              </w:object>
            </w:r>
            <w:r>
              <w:rPr>
                <w:rFonts w:cs="Times New Roman" w:ascii="Times New Roman" w:hAnsi="Times New Roman"/>
                <w:b/>
                <w:szCs w:val="21"/>
              </w:rPr>
              <w:t>do</w:t>
            </w:r>
          </w:p>
          <w:p>
            <w:pPr>
              <w:pStyle w:val="Normal"/>
              <w:rPr>
                <w:rFonts w:ascii="Times New Roman" w:hAnsi="Times New Roman" w:cs="Times New Roman"/>
                <w:b/>
                <w:b/>
                <w:szCs w:val="21"/>
              </w:rPr>
            </w:pPr>
            <w:r>
              <w:rPr>
                <w:rFonts w:cs="Times New Roman" w:ascii="Times New Roman" w:hAnsi="Times New Roman"/>
                <w:szCs w:val="21"/>
              </w:rPr>
              <w:t xml:space="preserve">4.   </w:t>
            </w:r>
            <w:r>
              <w:rPr>
                <w:rFonts w:cs="Times New Roman" w:ascii="Times New Roman" w:hAnsi="Times New Roman"/>
                <w:b/>
                <w:szCs w:val="21"/>
              </w:rPr>
              <w:t>for</w:t>
            </w:r>
            <w:r>
              <w:rPr>
                <w:rFonts w:cs="Times New Roman" w:ascii="Times New Roman" w:hAnsi="Times New Roman"/>
                <w:b/>
                <w:szCs w:val="21"/>
              </w:rPr>
              <w:object>
                <v:shape id="ole_rId124" style="width:37.2pt;height:14pt" o:ole="">
                  <v:imagedata r:id="rId125" o:title=""/>
                </v:shape>
                <o:OLEObject Type="Embed" ProgID="Equation.DSMT4" ShapeID="ole_rId124" DrawAspect="Content" ObjectID="_471687936" r:id="rId124"/>
              </w:object>
            </w:r>
            <w:r>
              <w:rPr>
                <w:rFonts w:cs="Times New Roman" w:ascii="Times New Roman" w:hAnsi="Times New Roman"/>
                <w:b/>
                <w:szCs w:val="21"/>
              </w:rPr>
              <w:t>to</w:t>
            </w:r>
            <w:r>
              <w:rPr>
                <w:rFonts w:cs="Times New Roman" w:ascii="Times New Roman" w:hAnsi="Times New Roman"/>
                <w:b/>
                <w:szCs w:val="21"/>
              </w:rPr>
              <w:object>
                <v:shape id="ole_rId126" style="width:11.2pt;height:12pt" o:ole="">
                  <v:imagedata r:id="rId127" o:title=""/>
                </v:shape>
                <o:OLEObject Type="Embed" ProgID="Equation.DSMT4" ShapeID="ole_rId126" DrawAspect="Content" ObjectID="_1294595478" r:id="rId126"/>
              </w:object>
            </w:r>
            <w:r>
              <w:rPr>
                <w:rFonts w:cs="Times New Roman" w:ascii="Times New Roman" w:hAnsi="Times New Roman"/>
                <w:b/>
                <w:szCs w:val="21"/>
              </w:rPr>
              <w:t>do</w:t>
            </w:r>
          </w:p>
          <w:p>
            <w:pPr>
              <w:pStyle w:val="Normal"/>
              <w:rPr>
                <w:rFonts w:ascii="Times New Roman" w:hAnsi="Times New Roman" w:cs="Times New Roman"/>
                <w:b/>
                <w:b/>
                <w:szCs w:val="21"/>
              </w:rPr>
            </w:pPr>
            <w:r>
              <w:rPr>
                <w:rFonts w:cs="Times New Roman" w:ascii="Times New Roman" w:hAnsi="Times New Roman"/>
                <w:szCs w:val="21"/>
              </w:rPr>
              <w:t xml:space="preserve">5.     </w:t>
            </w:r>
            <w:r>
              <w:rPr>
                <w:rFonts w:cs="Times New Roman" w:ascii="Times New Roman" w:hAnsi="Times New Roman"/>
                <w:b/>
                <w:szCs w:val="21"/>
              </w:rPr>
              <w:t>for</w:t>
            </w:r>
            <w:r>
              <w:rPr>
                <w:rFonts w:cs="Times New Roman" w:ascii="Times New Roman" w:hAnsi="Times New Roman"/>
                <w:b/>
                <w:szCs w:val="21"/>
              </w:rPr>
              <w:object>
                <v:shape id="ole_rId128" style="width:24pt;height:12pt" o:ole="">
                  <v:imagedata r:id="rId129" o:title=""/>
                </v:shape>
                <o:OLEObject Type="Embed" ProgID="Equation.DSMT4" ShapeID="ole_rId128" DrawAspect="Content" ObjectID="_244171095" r:id="rId128"/>
              </w:object>
            </w:r>
            <w:r>
              <w:rPr>
                <w:rFonts w:cs="Times New Roman" w:ascii="Times New Roman" w:hAnsi="Times New Roman"/>
                <w:b/>
                <w:szCs w:val="21"/>
              </w:rPr>
              <w:t>to</w:t>
            </w:r>
            <w:r>
              <w:rPr>
                <w:rFonts w:cs="Times New Roman" w:ascii="Times New Roman" w:hAnsi="Times New Roman"/>
                <w:b/>
                <w:szCs w:val="21"/>
              </w:rPr>
              <w:object>
                <v:shape id="ole_rId130" style="width:18pt;height:12pt" o:ole="">
                  <v:imagedata r:id="rId131" o:title=""/>
                </v:shape>
                <o:OLEObject Type="Embed" ProgID="Equation.DSMT4" ShapeID="ole_rId130" DrawAspect="Content" ObjectID="_243951259" r:id="rId130"/>
              </w:object>
            </w:r>
            <w:r>
              <w:rPr>
                <w:rFonts w:cs="Times New Roman" w:ascii="Times New Roman" w:hAnsi="Times New Roman"/>
                <w:b/>
                <w:szCs w:val="21"/>
              </w:rPr>
              <w:t>do</w:t>
            </w:r>
          </w:p>
          <w:p>
            <w:pPr>
              <w:pStyle w:val="Normal"/>
              <w:rPr>
                <w:rFonts w:ascii="Times New Roman" w:hAnsi="Times New Roman" w:cs="Times New Roman"/>
                <w:szCs w:val="21"/>
              </w:rPr>
            </w:pPr>
            <w:r>
              <w:rPr>
                <w:rFonts w:cs="Times New Roman" w:ascii="Times New Roman" w:hAnsi="Times New Roman"/>
                <w:szCs w:val="21"/>
              </w:rPr>
              <w:t>6.        testData1=TypeIPermu ()  // generate test data with the first permutation strategy</w:t>
            </w:r>
          </w:p>
          <w:p>
            <w:pPr>
              <w:pStyle w:val="Normal"/>
              <w:rPr>
                <w:rFonts w:ascii="Times New Roman" w:hAnsi="Times New Roman" w:cs="Times New Roman"/>
                <w:szCs w:val="21"/>
              </w:rPr>
            </w:pPr>
            <w:r>
              <w:rPr>
                <w:rFonts w:cs="Times New Roman" w:ascii="Times New Roman" w:hAnsi="Times New Roman"/>
                <w:szCs w:val="21"/>
              </w:rPr>
              <w:t>7.        testData2=TypeIIPermu ()  // generate test data with the second permutation strategy</w:t>
            </w:r>
          </w:p>
          <w:p>
            <w:pPr>
              <w:pStyle w:val="Normal"/>
              <w:rPr>
                <w:rFonts w:ascii="Times New Roman" w:hAnsi="Times New Roman" w:cs="Times New Roman"/>
                <w:szCs w:val="21"/>
              </w:rPr>
            </w:pPr>
            <w:r>
              <w:rPr>
                <w:rFonts w:cs="Times New Roman" w:ascii="Times New Roman" w:hAnsi="Times New Roman"/>
                <w:szCs w:val="21"/>
              </w:rPr>
              <w:t xml:space="preserve">8.        </w:t>
            </w:r>
            <w:r>
              <w:rPr>
                <w:rFonts w:cs="Times New Roman" w:ascii="Times New Roman" w:hAnsi="Times New Roman"/>
                <w:szCs w:val="21"/>
              </w:rPr>
              <w:object>
                <v:shape id="ole_rId132" style="width:31.2pt;height:16pt" o:ole="">
                  <v:imagedata r:id="rId133" o:title=""/>
                </v:shape>
                <o:OLEObject Type="Embed" ProgID="Equation.DSMT4" ShapeID="ole_rId132" DrawAspect="Content" ObjectID="_1698634461" r:id="rId132"/>
              </w:object>
            </w:r>
            <w:r>
              <w:rPr>
                <w:rFonts w:cs="Times New Roman" w:ascii="Times New Roman" w:hAnsi="Times New Roman"/>
                <w:szCs w:val="21"/>
              </w:rPr>
              <w:t>=calcAUC(Predict(XgboostModel,testData1))</w:t>
            </w:r>
          </w:p>
          <w:p>
            <w:pPr>
              <w:pStyle w:val="Normal"/>
              <w:rPr>
                <w:rFonts w:ascii="Times New Roman" w:hAnsi="Times New Roman" w:cs="Times New Roman"/>
                <w:szCs w:val="21"/>
              </w:rPr>
            </w:pPr>
            <w:r>
              <w:rPr>
                <w:rFonts w:cs="Times New Roman" w:ascii="Times New Roman" w:hAnsi="Times New Roman"/>
                <w:szCs w:val="21"/>
              </w:rPr>
              <w:t xml:space="preserve">9.        </w:t>
            </w:r>
            <w:r>
              <w:rPr>
                <w:rFonts w:cs="Times New Roman" w:ascii="Times New Roman" w:hAnsi="Times New Roman"/>
                <w:szCs w:val="21"/>
              </w:rPr>
              <w:object>
                <v:shape id="ole_rId134" style="width:32pt;height:16pt" o:ole="">
                  <v:imagedata r:id="rId135" o:title=""/>
                </v:shape>
                <o:OLEObject Type="Embed" ProgID="Equation.DSMT4" ShapeID="ole_rId134" DrawAspect="Content" ObjectID="_1774432889" r:id="rId134"/>
              </w:object>
            </w:r>
            <w:r>
              <w:rPr>
                <w:rFonts w:cs="Times New Roman" w:ascii="Times New Roman" w:hAnsi="Times New Roman"/>
                <w:szCs w:val="21"/>
              </w:rPr>
              <w:t>= calcAUC(Predict(XgboostModel,testData1))</w:t>
            </w:r>
          </w:p>
          <w:p>
            <w:pPr>
              <w:pStyle w:val="Normal"/>
              <w:rPr>
                <w:rFonts w:ascii="Times New Roman" w:hAnsi="Times New Roman" w:cs="Times New Roman"/>
                <w:szCs w:val="21"/>
              </w:rPr>
            </w:pPr>
            <w:r>
              <w:rPr>
                <w:rFonts w:cs="Times New Roman" w:ascii="Times New Roman" w:hAnsi="Times New Roman"/>
                <w:szCs w:val="21"/>
              </w:rPr>
              <w:t xml:space="preserve">10.       </w:t>
            </w:r>
            <w:r>
              <w:rPr>
                <w:rFonts w:cs="Times New Roman" w:ascii="Times New Roman" w:hAnsi="Times New Roman"/>
                <w:szCs w:val="21"/>
              </w:rPr>
              <w:object>
                <v:shape id="ole_rId136" style="width:114pt;height:16pt" o:ole="">
                  <v:imagedata r:id="rId137" o:title=""/>
                </v:shape>
                <o:OLEObject Type="Embed" ProgID="Equation.DSMT4" ShapeID="ole_rId136" DrawAspect="Content" ObjectID="_56697583" r:id="rId136"/>
              </w:object>
            </w:r>
            <w:r>
              <w:rPr>
                <w:rFonts w:cs="Times New Roman" w:ascii="Times New Roman" w:hAnsi="Times New Roman"/>
                <w:szCs w:val="21"/>
              </w:rPr>
              <w:t xml:space="preserve">    //</w:t>
            </w:r>
            <w:r>
              <w:rPr>
                <w:rFonts w:cs="Times New Roman" w:ascii="Times New Roman" w:hAnsi="Times New Roman"/>
                <w:szCs w:val="21"/>
              </w:rPr>
              <w:object>
                <v:shape id="ole_rId138" style="width:33.2pt;height:13.2pt" o:ole="">
                  <v:imagedata r:id="rId139" o:title=""/>
                </v:shape>
                <o:OLEObject Type="Embed" ProgID="Equation.DSMT4" ShapeID="ole_rId138" DrawAspect="Content" ObjectID="_10236680" r:id="rId138"/>
              </w:object>
            </w:r>
            <w:r>
              <w:rPr>
                <w:rFonts w:cs="Times New Roman" w:ascii="Times New Roman" w:hAnsi="Times New Roman"/>
                <w:szCs w:val="21"/>
              </w:rPr>
              <w:t>for the</w:t>
            </w:r>
            <w:r>
              <w:rPr>
                <w:rFonts w:cs="Times New Roman" w:ascii="Times New Roman" w:hAnsi="Times New Roman"/>
                <w:szCs w:val="21"/>
              </w:rPr>
              <w:object>
                <v:shape id="ole_rId140" style="width:20pt;height:12pt" o:ole="">
                  <v:imagedata r:id="rId141" o:title=""/>
                </v:shape>
                <o:OLEObject Type="Embed" ProgID="Equation.DSMT4" ShapeID="ole_rId140" DrawAspect="Content" ObjectID="_1343839401" r:id="rId140"/>
              </w:object>
            </w:r>
            <w:r>
              <w:rPr>
                <w:rFonts w:cs="Times New Roman" w:ascii="Times New Roman" w:hAnsi="Times New Roman"/>
                <w:szCs w:val="21"/>
              </w:rPr>
              <w:t>permutation</w:t>
            </w:r>
          </w:p>
          <w:p>
            <w:pPr>
              <w:pStyle w:val="Normal"/>
              <w:rPr>
                <w:rFonts w:ascii="Times New Roman" w:hAnsi="Times New Roman" w:cs="Times New Roman"/>
                <w:szCs w:val="21"/>
              </w:rPr>
            </w:pPr>
            <w:r>
              <w:rPr>
                <w:rFonts w:cs="Times New Roman" w:ascii="Times New Roman" w:hAnsi="Times New Roman"/>
                <w:szCs w:val="21"/>
              </w:rPr>
              <w:t xml:space="preserve">11.     </w:t>
            </w:r>
            <w:r>
              <w:rPr>
                <w:rFonts w:cs="Times New Roman" w:ascii="Times New Roman" w:hAnsi="Times New Roman"/>
                <w:b/>
                <w:szCs w:val="21"/>
              </w:rPr>
              <w:t>end for</w:t>
            </w:r>
          </w:p>
          <w:p>
            <w:pPr>
              <w:pStyle w:val="Normal"/>
              <w:rPr>
                <w:rFonts w:ascii="Times New Roman" w:hAnsi="Times New Roman" w:cs="Times New Roman"/>
                <w:szCs w:val="21"/>
              </w:rPr>
            </w:pPr>
            <w:r>
              <w:rPr>
                <w:rFonts w:cs="Times New Roman" w:ascii="Times New Roman" w:hAnsi="Times New Roman"/>
                <w:szCs w:val="21"/>
              </w:rPr>
              <w:t xml:space="preserve">12.    </w:t>
            </w:r>
            <w:r>
              <w:rPr>
                <w:rFonts w:cs="Times New Roman" w:ascii="Times New Roman" w:hAnsi="Times New Roman"/>
                <w:szCs w:val="21"/>
              </w:rPr>
              <w:object>
                <v:shape id="ole_rId142" style="width:132.8pt;height:20pt" o:ole="">
                  <v:imagedata r:id="rId143" o:title=""/>
                </v:shape>
                <o:OLEObject Type="Embed" ProgID="Equation.DSMT4" ShapeID="ole_rId142" DrawAspect="Content" ObjectID="_822853553" r:id="rId142"/>
              </w:object>
            </w:r>
            <w:r>
              <w:rPr>
                <w:rFonts w:cs="Times New Roman" w:ascii="Times New Roman" w:hAnsi="Times New Roman"/>
                <w:szCs w:val="21"/>
              </w:rPr>
              <w:t xml:space="preserve">    //Average</w:t>
            </w:r>
            <w:r>
              <w:rPr>
                <w:rFonts w:cs="Times New Roman" w:ascii="Times New Roman" w:hAnsi="Times New Roman"/>
                <w:szCs w:val="21"/>
              </w:rPr>
              <w:object>
                <v:shape id="ole_rId144" style="width:33.2pt;height:13.2pt" o:ole="">
                  <v:imagedata r:id="rId145" o:title=""/>
                </v:shape>
                <o:OLEObject Type="Embed" ProgID="Equation.DSMT4" ShapeID="ole_rId144" DrawAspect="Content" ObjectID="_1163317449" r:id="rId144"/>
              </w:object>
            </w:r>
            <w:r>
              <w:rPr>
                <w:rFonts w:cs="Times New Roman" w:ascii="Times New Roman" w:hAnsi="Times New Roman"/>
                <w:szCs w:val="21"/>
              </w:rPr>
              <w:t>for 100 times permutation</w:t>
            </w:r>
          </w:p>
          <w:p>
            <w:pPr>
              <w:pStyle w:val="Normal"/>
              <w:rPr>
                <w:rFonts w:ascii="Times New Roman" w:hAnsi="Times New Roman" w:cs="Times New Roman"/>
                <w:b/>
                <w:b/>
                <w:szCs w:val="21"/>
              </w:rPr>
            </w:pPr>
            <w:r>
              <w:rPr>
                <w:rFonts w:cs="Times New Roman" w:ascii="Times New Roman" w:hAnsi="Times New Roman"/>
                <w:szCs w:val="21"/>
              </w:rPr>
              <w:t xml:space="preserve">13.  </w:t>
            </w:r>
            <w:r>
              <w:rPr>
                <w:rFonts w:cs="Times New Roman" w:ascii="Times New Roman" w:hAnsi="Times New Roman"/>
                <w:b/>
                <w:szCs w:val="21"/>
              </w:rPr>
              <w:t>end for</w:t>
            </w:r>
          </w:p>
          <w:p>
            <w:pPr>
              <w:pStyle w:val="Normal"/>
              <w:rPr>
                <w:rFonts w:ascii="Times New Roman" w:hAnsi="Times New Roman" w:cs="Times New Roman"/>
                <w:b/>
                <w:b/>
                <w:szCs w:val="21"/>
              </w:rPr>
            </w:pPr>
            <w:r>
              <w:rPr>
                <w:rFonts w:cs="Times New Roman" w:ascii="Times New Roman" w:hAnsi="Times New Roman"/>
                <w:szCs w:val="21"/>
              </w:rPr>
              <w:t xml:space="preserve">14. </w:t>
            </w:r>
            <w:r>
              <w:rPr>
                <w:rFonts w:cs="Times New Roman" w:ascii="Times New Roman" w:hAnsi="Times New Roman"/>
                <w:b/>
                <w:szCs w:val="21"/>
              </w:rPr>
              <w:t>end for</w:t>
            </w:r>
          </w:p>
          <w:p>
            <w:pPr>
              <w:pStyle w:val="Normal"/>
              <w:rPr>
                <w:rFonts w:ascii="Times New Roman" w:hAnsi="Times New Roman" w:cs="Times New Roman"/>
                <w:szCs w:val="21"/>
              </w:rPr>
            </w:pPr>
            <w:r>
              <w:rPr>
                <w:rFonts w:cs="Times New Roman" w:ascii="Times New Roman" w:hAnsi="Times New Roman"/>
                <w:szCs w:val="21"/>
              </w:rPr>
              <w:t xml:space="preserve">15. Return  </w:t>
            </w:r>
            <w:r>
              <w:rPr>
                <w:rFonts w:cs="Times New Roman" w:ascii="Times New Roman" w:hAnsi="Times New Roman"/>
                <w:szCs w:val="21"/>
              </w:rPr>
              <w:object>
                <v:shape id="ole_rId146" style="width:15.2pt;height:16pt" o:ole="">
                  <v:imagedata r:id="rId147" o:title=""/>
                </v:shape>
                <o:OLEObject Type="Embed" ProgID="Equation.DSMT4" ShapeID="ole_rId146" DrawAspect="Content" ObjectID="_646924602" r:id="rId146"/>
              </w:object>
            </w:r>
            <w:r>
              <w:rPr>
                <w:rFonts w:cs="Times New Roman" w:ascii="Times New Roman" w:hAnsi="Times New Roman"/>
                <w:szCs w:val="21"/>
              </w:rPr>
              <w:t>pairs of gene interaction ranking list sorted by</w:t>
            </w:r>
            <w:r>
              <w:rPr>
                <w:rFonts w:cs="Times New Roman" w:ascii="Times New Roman" w:hAnsi="Times New Roman"/>
                <w:szCs w:val="21"/>
              </w:rPr>
              <w:object>
                <v:shape id="ole_rId148" style="width:35.2pt;height:16pt" o:ole="">
                  <v:imagedata r:id="rId149" o:title=""/>
                </v:shape>
                <o:OLEObject Type="Embed" ProgID="Equation.DSMT4" ShapeID="ole_rId148" DrawAspect="Content" ObjectID="_158712700" r:id="rId148"/>
              </w:object>
            </w:r>
            <w:r>
              <w:rPr>
                <w:rFonts w:cs="Times New Roman" w:ascii="Times New Roman" w:hAnsi="Times New Roman"/>
                <w:szCs w:val="21"/>
              </w:rPr>
              <w:t>with decrease order</w:t>
            </w:r>
          </w:p>
        </w:tc>
      </w:tr>
    </w:tbl>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2.5 Simulation study</w:t>
      </w:r>
    </w:p>
    <w:p>
      <w:pPr>
        <w:pStyle w:val="Normal"/>
        <w:rPr>
          <w:rFonts w:ascii="Times New Roman" w:hAnsi="Times New Roman" w:cs="Times New Roman"/>
          <w:szCs w:val="21"/>
        </w:rPr>
      </w:pPr>
      <w:r>
        <w:rPr>
          <w:rFonts w:cs="Times New Roman" w:ascii="Times New Roman" w:hAnsi="Times New Roman"/>
          <w:szCs w:val="21"/>
        </w:rPr>
      </w:r>
    </w:p>
    <w:p>
      <w:pPr>
        <w:pStyle w:val="Normal"/>
        <w:rPr/>
      </w:pPr>
      <w:r>
        <w:rPr>
          <w:rFonts w:cs="Times New Roman" w:ascii="Times New Roman" w:hAnsi="Times New Roman"/>
          <w:szCs w:val="21"/>
        </w:rPr>
        <w:t>The goal of this simulat</w:t>
      </w:r>
      <w:ins w:id="112" w:author="Unknown Author" w:date="2016-11-30T15:00:00Z">
        <w:r>
          <w:rPr>
            <w:rFonts w:cs="Times New Roman" w:ascii="Times New Roman" w:hAnsi="Times New Roman"/>
            <w:szCs w:val="21"/>
          </w:rPr>
          <w:t>ion</w:t>
        </w:r>
      </w:ins>
      <w:del w:id="113" w:author="Unknown Author" w:date="2016-11-30T15:00:00Z">
        <w:r>
          <w:rPr>
            <w:rFonts w:cs="Times New Roman" w:ascii="Times New Roman" w:hAnsi="Times New Roman"/>
            <w:szCs w:val="21"/>
          </w:rPr>
          <w:delText>ed</w:delText>
        </w:r>
      </w:del>
      <w:r>
        <w:rPr>
          <w:rFonts w:cs="Times New Roman" w:ascii="Times New Roman" w:hAnsi="Times New Roman"/>
          <w:szCs w:val="21"/>
        </w:rPr>
        <w:t xml:space="preserve"> study is to evaluate the performance of gpXGB procedure for</w:t>
      </w:r>
      <w:del w:id="114" w:author="Unknown Author" w:date="2016-11-30T15:01:00Z">
        <w:r>
          <w:rPr>
            <w:rFonts w:cs="Times New Roman" w:ascii="Times New Roman" w:hAnsi="Times New Roman"/>
            <w:szCs w:val="21"/>
          </w:rPr>
          <w:delText xml:space="preserve"> gene-based</w:delText>
        </w:r>
      </w:del>
      <w:r>
        <w:rPr>
          <w:rFonts w:cs="Times New Roman" w:ascii="Times New Roman" w:hAnsi="Times New Roman"/>
          <w:szCs w:val="21"/>
        </w:rPr>
        <w:t xml:space="preserve"> gene-gene interaction detection. All simulated datasets</w:t>
      </w:r>
      <w:ins w:id="115" w:author="Unknown Author" w:date="2016-11-30T15:01:00Z">
        <w:r>
          <w:rPr>
            <w:rFonts w:cs="Times New Roman" w:ascii="Times New Roman" w:hAnsi="Times New Roman"/>
            <w:szCs w:val="21"/>
          </w:rPr>
          <w:t xml:space="preserve"> </w:t>
        </w:r>
      </w:ins>
      <w:ins w:id="116" w:author="Unknown Author" w:date="2016-11-30T15:01:00Z">
        <w:r>
          <w:rPr>
            <w:rFonts w:cs="Times New Roman" w:ascii="Times New Roman" w:hAnsi="Times New Roman"/>
            <w:szCs w:val="21"/>
          </w:rPr>
          <w:t>were</w:t>
        </w:r>
      </w:ins>
      <w:r>
        <w:rPr>
          <w:rFonts w:cs="Times New Roman" w:ascii="Times New Roman" w:hAnsi="Times New Roman"/>
          <w:szCs w:val="21"/>
        </w:rPr>
        <w:t xml:space="preserve"> set to have 50 SNPs. Among th</w:t>
      </w:r>
      <w:ins w:id="117" w:author="Unknown Author" w:date="2016-11-30T15:01:00Z">
        <w:r>
          <w:rPr>
            <w:rFonts w:cs="Times New Roman" w:ascii="Times New Roman" w:hAnsi="Times New Roman"/>
            <w:szCs w:val="21"/>
          </w:rPr>
          <w:t>em</w:t>
        </w:r>
      </w:ins>
      <w:del w:id="118" w:author="Unknown Author" w:date="2016-11-30T15:01:00Z">
        <w:r>
          <w:rPr>
            <w:rFonts w:cs="Times New Roman" w:ascii="Times New Roman" w:hAnsi="Times New Roman"/>
            <w:szCs w:val="21"/>
          </w:rPr>
          <w:delText>ese</w:delText>
        </w:r>
      </w:del>
      <w:r>
        <w:rPr>
          <w:rFonts w:cs="Times New Roman" w:ascii="Times New Roman" w:hAnsi="Times New Roman"/>
          <w:szCs w:val="21"/>
        </w:rPr>
        <w:t xml:space="preserve"> 2 SNPs </w:t>
      </w:r>
      <w:ins w:id="119" w:author="Unknown Author" w:date="2016-11-30T15:07:00Z">
        <w:r>
          <w:rPr>
            <w:rFonts w:cs="Times New Roman" w:ascii="Times New Roman" w:hAnsi="Times New Roman"/>
            <w:szCs w:val="21"/>
          </w:rPr>
          <w:t>we</w:t>
        </w:r>
      </w:ins>
      <w:del w:id="120" w:author="Unknown Author" w:date="2016-11-30T15:07:00Z">
        <w:r>
          <w:rPr>
            <w:rFonts w:cs="Times New Roman" w:ascii="Times New Roman" w:hAnsi="Times New Roman"/>
            <w:szCs w:val="21"/>
          </w:rPr>
          <w:delText>a</w:delText>
        </w:r>
      </w:del>
      <w:r>
        <w:rPr>
          <w:rFonts w:cs="Times New Roman" w:ascii="Times New Roman" w:hAnsi="Times New Roman"/>
          <w:szCs w:val="21"/>
        </w:rPr>
        <w:t>re functional and</w:t>
      </w:r>
      <w:ins w:id="121" w:author="Unknown Author" w:date="2016-11-30T15:07:00Z">
        <w:r>
          <w:rPr>
            <w:rFonts w:cs="Times New Roman" w:ascii="Times New Roman" w:hAnsi="Times New Roman"/>
            <w:szCs w:val="21"/>
          </w:rPr>
          <w:t xml:space="preserve"> </w:t>
        </w:r>
      </w:ins>
      <w:ins w:id="122" w:author="Unknown Author" w:date="2016-11-30T15:07:00Z">
        <w:r>
          <w:rPr>
            <w:rFonts w:cs="Times New Roman" w:ascii="Times New Roman" w:hAnsi="Times New Roman"/>
            <w:szCs w:val="21"/>
          </w:rPr>
          <w:t>the remaining</w:t>
        </w:r>
      </w:ins>
      <w:r>
        <w:rPr>
          <w:rFonts w:cs="Times New Roman" w:ascii="Times New Roman" w:hAnsi="Times New Roman"/>
          <w:szCs w:val="21"/>
        </w:rPr>
        <w:t xml:space="preserve"> 48 SNPs </w:t>
      </w:r>
      <w:ins w:id="123" w:author="Unknown Author" w:date="2016-11-30T15:07:00Z">
        <w:r>
          <w:rPr>
            <w:rFonts w:cs="Times New Roman" w:ascii="Times New Roman" w:hAnsi="Times New Roman"/>
            <w:szCs w:val="21"/>
          </w:rPr>
          <w:t>we</w:t>
        </w:r>
      </w:ins>
      <w:del w:id="124" w:author="Unknown Author" w:date="2016-11-30T15:07:00Z">
        <w:r>
          <w:rPr>
            <w:rFonts w:cs="Times New Roman" w:ascii="Times New Roman" w:hAnsi="Times New Roman"/>
            <w:szCs w:val="21"/>
          </w:rPr>
          <w:delText>a</w:delText>
        </w:r>
      </w:del>
      <w:r>
        <w:rPr>
          <w:rFonts w:cs="Times New Roman" w:ascii="Times New Roman" w:hAnsi="Times New Roman"/>
          <w:szCs w:val="21"/>
        </w:rPr>
        <w:t>re non-functional. The 50 SNPs form</w:t>
      </w:r>
      <w:ins w:id="125" w:author="Unknown Author" w:date="2016-11-30T15:06:00Z">
        <w:r>
          <w:rPr>
            <w:rFonts w:cs="Times New Roman" w:ascii="Times New Roman" w:hAnsi="Times New Roman"/>
            <w:szCs w:val="21"/>
          </w:rPr>
          <w:t>ed</w:t>
        </w:r>
      </w:ins>
      <w:del w:id="126" w:author="Unknown Author" w:date="2016-11-30T15:01:00Z">
        <w:r>
          <w:rPr>
            <w:rFonts w:cs="Times New Roman" w:ascii="Times New Roman" w:hAnsi="Times New Roman"/>
            <w:szCs w:val="21"/>
          </w:rPr>
          <w:delText>ed</w:delText>
        </w:r>
      </w:del>
      <w:r>
        <w:rPr>
          <w:rFonts w:cs="Times New Roman" w:ascii="Times New Roman" w:hAnsi="Times New Roman"/>
          <w:szCs w:val="21"/>
        </w:rPr>
        <w:t xml:space="preserve"> 5 genes, each had 10 SNPs. The 2 functional SNPs </w:t>
      </w:r>
      <w:del w:id="127" w:author="Unknown Author" w:date="2016-11-30T15:01:00Z">
        <w:r>
          <w:rPr>
            <w:rFonts w:cs="Times New Roman" w:ascii="Times New Roman" w:hAnsi="Times New Roman"/>
            <w:szCs w:val="21"/>
          </w:rPr>
          <w:delText>were</w:delText>
        </w:r>
      </w:del>
      <w:del w:id="128" w:author="Unknown Author" w:date="2016-11-30T15:02:00Z">
        <w:r>
          <w:rPr>
            <w:rFonts w:cs="Times New Roman" w:ascii="Times New Roman" w:hAnsi="Times New Roman"/>
            <w:szCs w:val="21"/>
          </w:rPr>
          <w:delText xml:space="preserve"> separated</w:delText>
        </w:r>
      </w:del>
      <w:ins w:id="129" w:author="Unknown Author" w:date="2016-11-30T15:07:00Z">
        <w:r>
          <w:rPr>
            <w:rFonts w:cs="Times New Roman" w:ascii="Times New Roman" w:hAnsi="Times New Roman"/>
            <w:szCs w:val="21"/>
          </w:rPr>
          <w:t>we</w:t>
        </w:r>
      </w:ins>
      <w:ins w:id="130" w:author="Unknown Author" w:date="2016-11-30T15:02:00Z">
        <w:r>
          <w:rPr>
            <w:rFonts w:cs="Times New Roman" w:ascii="Times New Roman" w:hAnsi="Times New Roman"/>
            <w:szCs w:val="21"/>
          </w:rPr>
          <w:t>re put</w:t>
        </w:r>
      </w:ins>
      <w:r>
        <w:rPr>
          <w:rFonts w:cs="Times New Roman" w:ascii="Times New Roman" w:hAnsi="Times New Roman"/>
          <w:szCs w:val="21"/>
        </w:rPr>
        <w:t xml:space="preserve"> into the first and </w:t>
      </w:r>
      <w:ins w:id="131" w:author="Unknown Author" w:date="2016-11-30T15:02:00Z">
        <w:r>
          <w:rPr>
            <w:rFonts w:cs="Times New Roman" w:ascii="Times New Roman" w:hAnsi="Times New Roman"/>
            <w:szCs w:val="21"/>
          </w:rPr>
          <w:t xml:space="preserve">the </w:t>
        </w:r>
      </w:ins>
      <w:r>
        <w:rPr>
          <w:rFonts w:cs="Times New Roman" w:ascii="Times New Roman" w:hAnsi="Times New Roman"/>
          <w:szCs w:val="21"/>
        </w:rPr>
        <w:t xml:space="preserve">second gene. </w:t>
      </w:r>
      <w:ins w:id="132" w:author="Unknown Author" w:date="2016-11-30T15:02:00Z">
        <w:r>
          <w:rPr>
            <w:rFonts w:cs="Times New Roman" w:ascii="Times New Roman" w:hAnsi="Times New Roman"/>
            <w:szCs w:val="21"/>
          </w:rPr>
          <w:t>W</w:t>
        </w:r>
      </w:ins>
      <w:del w:id="133" w:author="Unknown Author" w:date="2016-11-30T15:02:00Z">
        <w:r>
          <w:rPr>
            <w:rFonts w:cs="Times New Roman" w:ascii="Times New Roman" w:hAnsi="Times New Roman"/>
            <w:szCs w:val="21"/>
          </w:rPr>
          <w:delText>Here, w</w:delText>
        </w:r>
      </w:del>
      <w:r>
        <w:rPr>
          <w:rFonts w:cs="Times New Roman" w:ascii="Times New Roman" w:hAnsi="Times New Roman"/>
          <w:szCs w:val="21"/>
        </w:rPr>
        <w:t>e ch</w:t>
      </w:r>
      <w:del w:id="134" w:author="Unknown Author" w:date="2016-11-30T15:07:00Z">
        <w:r>
          <w:rPr>
            <w:rFonts w:cs="Times New Roman" w:ascii="Times New Roman" w:hAnsi="Times New Roman"/>
            <w:szCs w:val="21"/>
          </w:rPr>
          <w:delText>o</w:delText>
        </w:r>
      </w:del>
      <w:r>
        <w:rPr>
          <w:rFonts w:cs="Times New Roman" w:ascii="Times New Roman" w:hAnsi="Times New Roman"/>
          <w:szCs w:val="21"/>
        </w:rPr>
        <w:t>ose the publicly available tool GAMETES</w:t>
      </w:r>
      <w:r>
        <w:fldChar w:fldCharType="begin"/>
      </w:r>
      <w:r>
        <w:instrText>ADDIN EN.CITE &lt;EndNote&gt;&lt;Cite&gt;&lt;Author&gt;Urbanowicz&lt;/Author&gt;&lt;Year&gt;2012&lt;/Year&gt;&lt;RecNum&gt;17&lt;/RecNum&gt;&lt;DisplayText&gt;[11]&lt;/DisplayText&gt;&lt;record&gt;&lt;rec-number&gt;17&lt;/rec-number&gt;&lt;foreign-keys&gt;&lt;key app="EN" db-id="p55aearpxzret1ev9aq5vef75dfx05szr5vv"&gt;17&lt;/key&gt;&lt;/foreign-keys&gt;&lt;ref-type name="Journal Article"&gt;17&lt;/ref-type&gt;&lt;contributors&gt;&lt;authors&gt;&lt;author&gt;Urbanowicz, R. J.&lt;/author&gt;&lt;author&gt;Kiralis, J.&lt;/author&gt;&lt;author&gt;Sinnott-Armstrong, N. A.&lt;/author&gt;&lt;author&gt;Heberling, T.&lt;/author&gt;&lt;author&gt;Fisher, J. M.&lt;/author&gt;&lt;author&gt;Moore, J. H.&lt;/author&gt;&lt;/authors&gt;&lt;/contributors&gt;&lt;auth-address&gt;Department of Genetics, Institute for Quantitative Biomedical Sciences, Dartmouth Medical School, Lebanon, NH, USA. jason.h.moore@dartmouth.edu.&lt;/auth-address&gt;&lt;titles&gt;&lt;title&gt;GAMETES: a fast, direct algorithm for generating pure, strict, epistatic models with random architectures&lt;/title&gt;&lt;secondary-title&gt;BioData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mining&lt;/abbr-1&gt;&lt;/alt-periodical&gt;&lt;pages&gt;16&lt;/pages&gt;&lt;volume&gt;5&lt;/volume&gt;&lt;number&gt;1&lt;/number&gt;&lt;dates&gt;&lt;year&gt;2012&lt;/year&gt;&lt;pub-dates&gt;&lt;date&gt;Oct 01&lt;/date&gt;&lt;/pub-dates&gt;&lt;/dates&gt;&lt;isbn&gt;1756-0381 (Electronic)&amp;#xD;1756-0381 (Linking)&lt;/isbn&gt;&lt;accession-num&gt;23025260&lt;/accession-num&gt;&lt;urls&gt;&lt;related-urls&gt;&lt;url&gt;http://www.ncbi.nlm.nih.gov/pubmed/23025260&lt;/url&gt;&lt;/related-urls&gt;&lt;/urls&gt;&lt;custom2&gt;3605108&lt;/custom2&gt;&lt;electronic-resource-num&gt;10.1186/1756-0381-5-16&lt;/electronic-resource-num&gt;&lt;/record&gt;&lt;/Cite&gt;&lt;/EndNote&gt;</w:instrText>
      </w:r>
      <w:r>
        <w:fldChar w:fldCharType="separate"/>
      </w:r>
      <w:bookmarkStart w:id="27" w:name="__Fieldmark__593_569873796"/>
      <w:r>
        <w:rPr>
          <w:rFonts w:cs="Times New Roman" w:ascii="Times New Roman" w:hAnsi="Times New Roman"/>
          <w:szCs w:val="21"/>
        </w:rPr>
        <w:t>[</w:t>
      </w:r>
      <w:bookmarkStart w:id="28" w:name="__Fieldmark__689_109423432"/>
      <w:r>
        <w:rPr>
          <w:rFonts w:cs="Times New Roman" w:ascii="Times New Roman" w:hAnsi="Times New Roman"/>
          <w:szCs w:val="21"/>
        </w:rPr>
        <w:t>11]</w:t>
      </w:r>
      <w:r>
        <w:rPr>
          <w:rFonts w:cs="Times New Roman" w:ascii="Times New Roman" w:hAnsi="Times New Roman"/>
          <w:szCs w:val="21"/>
        </w:rPr>
      </w:r>
      <w:r>
        <w:fldChar w:fldCharType="end"/>
      </w:r>
      <w:hyperlink w:anchor="_ENREF_11">
        <w:bookmarkEnd w:id="27"/>
        <w:bookmarkEnd w:id="28"/>
        <w:r>
          <w:rPr>
            <w:rStyle w:val="InternetLink"/>
            <w:rFonts w:cs="Times New Roman" w:ascii="Times New Roman" w:hAnsi="Times New Roman"/>
            <w:szCs w:val="21"/>
          </w:rPr>
          <w:t xml:space="preserve"> to generate the </w:t>
        </w:r>
        <w:ins w:id="135" w:author="Unknown Author" w:date="2016-11-30T15:03:00Z">
          <w:r>
            <w:rPr>
              <w:rStyle w:val="InternetLink"/>
              <w:rFonts w:cs="Times New Roman" w:ascii="Times New Roman" w:hAnsi="Times New Roman"/>
              <w:szCs w:val="21"/>
            </w:rPr>
            <w:t>simulated genotype data.</w:t>
          </w:r>
        </w:ins>
      </w:hyperlink>
      <w:hyperlink w:anchor="_ENREF_11">
        <w:del w:id="136" w:author="Unknown Author" w:date="2016-11-30T15:03:00Z">
          <w:r>
            <w:rPr>
              <w:rStyle w:val="InternetLink"/>
              <w:rFonts w:cs="Times New Roman" w:ascii="Times New Roman" w:hAnsi="Times New Roman"/>
              <w:szCs w:val="21"/>
            </w:rPr>
            <w:delText>two locus interaction models.</w:delText>
          </w:r>
        </w:del>
      </w:hyperlink>
      <w:hyperlink w:anchor="_ENREF_11">
        <w:r>
          <w:rPr>
            <w:rStyle w:val="InternetLink"/>
            <w:rFonts w:cs="Times New Roman" w:ascii="Times New Roman" w:hAnsi="Times New Roman"/>
            <w:szCs w:val="21"/>
          </w:rPr>
          <w:t xml:space="preserve"> Th</w:t>
        </w:r>
      </w:hyperlink>
      <w:ins w:id="137" w:author="Unknown Author" w:date="2016-11-30T15:03:00Z">
        <w:r>
          <w:rPr>
            <w:rStyle w:val="InternetLink"/>
            <w:rFonts w:cs="Times New Roman" w:ascii="Times New Roman" w:hAnsi="Times New Roman"/>
            <w:szCs w:val="21"/>
          </w:rPr>
          <w:t>i</w:t>
        </w:r>
      </w:ins>
      <w:ins w:id="138" w:author="Unknown Author" w:date="2016-11-30T15:04:00Z">
        <w:r>
          <w:rPr>
            <w:rStyle w:val="InternetLink"/>
            <w:rFonts w:cs="Times New Roman" w:ascii="Times New Roman" w:hAnsi="Times New Roman"/>
            <w:szCs w:val="21"/>
          </w:rPr>
          <w:t>s</w:t>
        </w:r>
      </w:ins>
      <w:hyperlink w:anchor="_ENREF_11">
        <w:del w:id="139" w:author="Unknown Author" w:date="2016-11-30T15:03:00Z">
          <w:r>
            <w:rPr>
              <w:rStyle w:val="InternetLink"/>
              <w:rFonts w:cs="Times New Roman" w:ascii="Times New Roman" w:hAnsi="Times New Roman"/>
              <w:szCs w:val="21"/>
            </w:rPr>
            <w:delText>e</w:delText>
          </w:r>
        </w:del>
      </w:hyperlink>
      <w:hyperlink w:anchor="_ENREF_11">
        <w:r>
          <w:rPr>
            <w:rStyle w:val="InternetLink"/>
            <w:rFonts w:cs="Times New Roman" w:ascii="Times New Roman" w:hAnsi="Times New Roman"/>
            <w:szCs w:val="21"/>
          </w:rPr>
          <w:t xml:space="preserve"> tool </w:t>
        </w:r>
      </w:hyperlink>
      <w:r>
        <w:rPr>
          <w:rFonts w:cs="Times New Roman" w:ascii="Times New Roman" w:hAnsi="Times New Roman"/>
        </w:rPr>
        <w:t xml:space="preserve">is designed to generate epistasis models that we refer to as pure and strict. Purely and strictly epistasis models constitute the most difficult type of disease association model to detect, as such associations may be observed only if all n-loci are included in the disease model. This requirement makes these types of models an attractive gold standard for simulation studies of complex multi-locus effects.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In this simulation study,</w:t>
      </w:r>
      <w:r>
        <w:rPr>
          <w:rFonts w:cs="Times New Roman" w:ascii="Times New Roman" w:hAnsi="Times New Roman"/>
          <w:szCs w:val="21"/>
        </w:rPr>
        <w:t xml:space="preserve"> to test the effects of heritability</w:t>
      </w:r>
      <w:ins w:id="140" w:author="Unknown Author" w:date="2016-11-30T15:04:00Z">
        <w:r>
          <w:rPr>
            <w:rFonts w:cs="Times New Roman" w:ascii="Times New Roman" w:hAnsi="Times New Roman"/>
            <w:szCs w:val="21"/>
          </w:rPr>
          <w:t xml:space="preserve"> </w:t>
        </w:r>
      </w:ins>
      <w:ins w:id="141" w:author="Unknown Author" w:date="2016-11-30T15:04:00Z">
        <w:r>
          <w:rPr>
            <w:rFonts w:cs="Times New Roman" w:ascii="Times New Roman" w:hAnsi="Times New Roman"/>
            <w:szCs w:val="21"/>
          </w:rPr>
          <w:t>and</w:t>
        </w:r>
      </w:ins>
      <w:del w:id="142" w:author="Unknown Author" w:date="2016-11-30T15:04:00Z">
        <w:r>
          <w:rPr>
            <w:rFonts w:cs="Times New Roman" w:ascii="Times New Roman" w:hAnsi="Times New Roman"/>
            <w:szCs w:val="21"/>
          </w:rPr>
          <w:delText>,</w:delText>
        </w:r>
      </w:del>
      <w:r>
        <w:rPr>
          <w:rFonts w:cs="Times New Roman" w:ascii="Times New Roman" w:hAnsi="Times New Roman"/>
          <w:szCs w:val="21"/>
        </w:rPr>
        <w:t xml:space="preserve"> sample size, we </w:t>
      </w:r>
      <w:del w:id="143" w:author="Unknown Author" w:date="2016-11-30T15:04:00Z">
        <w:r>
          <w:rPr>
            <w:rFonts w:cs="Times New Roman" w:ascii="Times New Roman" w:hAnsi="Times New Roman"/>
            <w:szCs w:val="21"/>
          </w:rPr>
          <w:delText>set two scenarios to</w:delText>
        </w:r>
      </w:del>
      <w:r>
        <w:rPr>
          <w:rFonts w:cs="Times New Roman" w:ascii="Times New Roman" w:hAnsi="Times New Roman"/>
          <w:szCs w:val="21"/>
        </w:rPr>
        <w:t xml:space="preserve"> perform</w:t>
      </w:r>
      <w:ins w:id="144" w:author="Unknown Author" w:date="2016-11-30T15:07:00Z">
        <w:r>
          <w:rPr>
            <w:rFonts w:cs="Times New Roman" w:ascii="Times New Roman" w:hAnsi="Times New Roman"/>
            <w:szCs w:val="21"/>
          </w:rPr>
          <w:t>ed</w:t>
        </w:r>
      </w:ins>
      <w:r>
        <w:rPr>
          <w:rFonts w:cs="Times New Roman" w:ascii="Times New Roman" w:hAnsi="Times New Roman"/>
          <w:szCs w:val="21"/>
        </w:rPr>
        <w:t xml:space="preserve"> experiments</w:t>
      </w:r>
      <w:ins w:id="145" w:author="Unknown Author" w:date="2016-11-30T15:04:00Z">
        <w:r>
          <w:rPr>
            <w:rFonts w:cs="Times New Roman" w:ascii="Times New Roman" w:hAnsi="Times New Roman"/>
            <w:szCs w:val="21"/>
          </w:rPr>
          <w:t xml:space="preserve"> </w:t>
        </w:r>
      </w:ins>
      <w:ins w:id="146" w:author="Unknown Author" w:date="2016-11-30T15:04:00Z">
        <w:r>
          <w:rPr>
            <w:rFonts w:cs="Times New Roman" w:ascii="Times New Roman" w:hAnsi="Times New Roman"/>
            <w:szCs w:val="21"/>
          </w:rPr>
          <w:t xml:space="preserve">under </w:t>
        </w:r>
      </w:ins>
      <w:ins w:id="147" w:author="Unknown Author" w:date="2016-11-30T15:05:00Z">
        <w:r>
          <w:rPr>
            <w:rFonts w:cs="Times New Roman" w:ascii="Times New Roman" w:hAnsi="Times New Roman"/>
            <w:szCs w:val="21"/>
          </w:rPr>
          <w:t>two different scenarios</w:t>
        </w:r>
      </w:ins>
      <w:r>
        <w:rPr>
          <w:rFonts w:cs="Times New Roman" w:ascii="Times New Roman" w:hAnsi="Times New Roman"/>
          <w:szCs w:val="21"/>
        </w:rPr>
        <w:t xml:space="preserve">. </w:t>
      </w:r>
      <w:r>
        <w:rPr>
          <w:rFonts w:cs="Times New Roman" w:ascii="Times New Roman" w:hAnsi="Times New Roman"/>
        </w:rPr>
        <w:t xml:space="preserve">A large heritability implies a strong correlation between phenotype and genotype, </w:t>
      </w:r>
      <w:ins w:id="148" w:author="Unknown Author" w:date="2016-11-30T15:05:00Z">
        <w:r>
          <w:rPr>
            <w:rFonts w:cs="Times New Roman" w:ascii="Times New Roman" w:hAnsi="Times New Roman"/>
          </w:rPr>
          <w:t xml:space="preserve">which means </w:t>
        </w:r>
      </w:ins>
      <w:del w:id="149" w:author="Unknown Author" w:date="2016-11-30T15:05:00Z">
        <w:r>
          <w:rPr>
            <w:rFonts w:cs="Times New Roman" w:ascii="Times New Roman" w:hAnsi="Times New Roman"/>
          </w:rPr>
          <w:delText>such</w:delText>
        </w:r>
      </w:del>
      <w:r>
        <w:rPr>
          <w:rFonts w:cs="Times New Roman" w:ascii="Times New Roman" w:hAnsi="Times New Roman"/>
        </w:rPr>
        <w:t xml:space="preserve"> that </w:t>
      </w:r>
      <w:ins w:id="150" w:author="Unknown Author" w:date="2016-11-30T15:05:00Z">
        <w:r>
          <w:rPr>
            <w:rFonts w:cs="Times New Roman" w:ascii="Times New Roman" w:hAnsi="Times New Roman"/>
          </w:rPr>
          <w:t xml:space="preserve">the </w:t>
        </w:r>
      </w:ins>
      <w:r>
        <w:rPr>
          <w:rFonts w:cs="Times New Roman" w:ascii="Times New Roman" w:hAnsi="Times New Roman"/>
        </w:rPr>
        <w:t>loci with an effect on the trait can be more easily detected</w:t>
      </w:r>
      <w:r>
        <w:rPr>
          <w:rFonts w:cs="Times New Roman" w:ascii="Times New Roman" w:hAnsi="Times New Roman"/>
          <w:szCs w:val="21"/>
        </w:rPr>
        <w:t xml:space="preserve">. In the first scenario, </w:t>
      </w:r>
      <w:ins w:id="151" w:author="Unknown Author" w:date="2016-11-30T15:06:00Z">
        <w:r>
          <w:rPr>
            <w:rFonts w:cs="Times New Roman" w:ascii="Times New Roman" w:hAnsi="Times New Roman"/>
            <w:szCs w:val="21"/>
          </w:rPr>
          <w:t xml:space="preserve">we tested </w:t>
        </w:r>
      </w:ins>
      <w:r>
        <w:rPr>
          <w:rFonts w:cs="Times New Roman" w:ascii="Times New Roman" w:hAnsi="Times New Roman"/>
          <w:szCs w:val="21"/>
        </w:rPr>
        <w:t>two locus epistasis models w</w:t>
      </w:r>
      <w:ins w:id="152" w:author="Unknown Author" w:date="2016-11-30T15:08:00Z">
        <w:r>
          <w:rPr>
            <w:rFonts w:cs="Times New Roman" w:ascii="Times New Roman" w:hAnsi="Times New Roman"/>
            <w:szCs w:val="21"/>
          </w:rPr>
          <w:t>ith</w:t>
        </w:r>
      </w:ins>
      <w:del w:id="153" w:author="Unknown Author" w:date="2016-11-30T15:08:00Z">
        <w:r>
          <w:rPr>
            <w:rFonts w:cs="Times New Roman" w:ascii="Times New Roman" w:hAnsi="Times New Roman"/>
            <w:szCs w:val="21"/>
          </w:rPr>
          <w:delText>ere distributed acros</w:delText>
        </w:r>
      </w:del>
      <w:del w:id="154" w:author="Unknown Author" w:date="2016-11-30T15:07:00Z">
        <w:r>
          <w:rPr>
            <w:rFonts w:cs="Times New Roman" w:ascii="Times New Roman" w:hAnsi="Times New Roman"/>
            <w:szCs w:val="21"/>
          </w:rPr>
          <w:delText>s</w:delText>
        </w:r>
      </w:del>
      <w:r>
        <w:rPr>
          <w:rFonts w:cs="Times New Roman" w:ascii="Times New Roman" w:hAnsi="Times New Roman"/>
          <w:szCs w:val="21"/>
        </w:rPr>
        <w:t xml:space="preserve"> six</w:t>
      </w:r>
      <w:ins w:id="155" w:author="Unknown Author" w:date="2016-11-30T15:08:00Z">
        <w:r>
          <w:rPr>
            <w:rFonts w:cs="Times New Roman" w:ascii="Times New Roman" w:hAnsi="Times New Roman"/>
            <w:szCs w:val="21"/>
          </w:rPr>
          <w:t xml:space="preserve"> </w:t>
        </w:r>
      </w:ins>
      <w:ins w:id="156" w:author="Unknown Author" w:date="2016-11-30T15:08:00Z">
        <w:r>
          <w:rPr>
            <w:rFonts w:cs="Times New Roman" w:ascii="Times New Roman" w:hAnsi="Times New Roman"/>
            <w:szCs w:val="21"/>
          </w:rPr>
          <w:t>different</w:t>
        </w:r>
      </w:ins>
      <w:r>
        <w:rPr>
          <w:rFonts w:cs="Times New Roman" w:ascii="Times New Roman" w:hAnsi="Times New Roman"/>
          <w:szCs w:val="21"/>
        </w:rPr>
        <w:t xml:space="preserve"> heritability (0.01, 0.025, 0.05, 0.1, 0.2 and 0.3) and two different minor allele frequencies (0.2 and 0.4)</w:t>
      </w:r>
      <w:ins w:id="157" w:author="Unknown Author" w:date="2016-11-30T15:09:00Z">
        <w:r>
          <w:rPr>
            <w:rFonts w:cs="Times New Roman" w:ascii="Times New Roman" w:hAnsi="Times New Roman"/>
            <w:szCs w:val="21"/>
          </w:rPr>
          <w:t>,</w:t>
        </w:r>
      </w:ins>
      <w:r>
        <w:rPr>
          <w:rFonts w:cs="Times New Roman" w:ascii="Times New Roman" w:hAnsi="Times New Roman"/>
          <w:szCs w:val="21"/>
        </w:rPr>
        <w:t xml:space="preserve"> with prevalence</w:t>
      </w:r>
      <w:ins w:id="158" w:author="Unknown Author" w:date="2016-11-30T15:09:00Z">
        <w:r>
          <w:rPr>
            <w:rFonts w:cs="Times New Roman" w:ascii="Times New Roman" w:hAnsi="Times New Roman"/>
            <w:szCs w:val="21"/>
          </w:rPr>
          <w:t xml:space="preserve"> </w:t>
        </w:r>
      </w:ins>
      <w:ins w:id="159" w:author="Unknown Author" w:date="2016-11-30T15:09:00Z">
        <w:r>
          <w:rPr>
            <w:rFonts w:cs="Times New Roman" w:ascii="Times New Roman" w:hAnsi="Times New Roman"/>
            <w:szCs w:val="21"/>
          </w:rPr>
          <w:t>set</w:t>
        </w:r>
      </w:ins>
      <w:r>
        <w:rPr>
          <w:rFonts w:cs="Times New Roman" w:ascii="Times New Roman" w:hAnsi="Times New Roman"/>
          <w:szCs w:val="21"/>
        </w:rPr>
        <w:t xml:space="preserve"> to be 0.2 and sample size</w:t>
      </w:r>
      <w:ins w:id="160" w:author="Unknown Author" w:date="2016-11-30T15:09:00Z">
        <w:r>
          <w:rPr>
            <w:rFonts w:cs="Times New Roman" w:ascii="Times New Roman" w:hAnsi="Times New Roman"/>
            <w:szCs w:val="21"/>
          </w:rPr>
          <w:t xml:space="preserve"> </w:t>
        </w:r>
      </w:ins>
      <w:ins w:id="161" w:author="Unknown Author" w:date="2016-11-30T15:09:00Z">
        <w:r>
          <w:rPr>
            <w:rFonts w:cs="Times New Roman" w:ascii="Times New Roman" w:hAnsi="Times New Roman"/>
            <w:szCs w:val="21"/>
          </w:rPr>
          <w:t>set</w:t>
        </w:r>
      </w:ins>
      <w:r>
        <w:rPr>
          <w:rFonts w:cs="Times New Roman" w:ascii="Times New Roman" w:hAnsi="Times New Roman"/>
          <w:szCs w:val="21"/>
        </w:rPr>
        <w:t xml:space="preserve"> to be 3000. Ten models for each</w:t>
      </w:r>
      <w:ins w:id="162" w:author="Unknown Author" w:date="2016-11-30T15:10:00Z">
        <w:r>
          <w:rPr>
            <w:rFonts w:cs="Times New Roman" w:ascii="Times New Roman" w:hAnsi="Times New Roman"/>
            <w:szCs w:val="21"/>
          </w:rPr>
          <w:t xml:space="preserve"> </w:t>
        </w:r>
      </w:ins>
      <w:ins w:id="163" w:author="Unknown Author" w:date="2016-11-30T15:10:00Z">
        <w:r>
          <w:rPr>
            <w:rFonts w:cs="Times New Roman" w:ascii="Times New Roman" w:hAnsi="Times New Roman"/>
            <w:szCs w:val="21"/>
          </w:rPr>
          <w:t>of the</w:t>
        </w:r>
      </w:ins>
      <w:r>
        <w:rPr>
          <w:rFonts w:cs="Times New Roman" w:ascii="Times New Roman" w:hAnsi="Times New Roman"/>
          <w:szCs w:val="21"/>
        </w:rPr>
        <w:t xml:space="preserve"> 11</w:t>
      </w:r>
      <w:ins w:id="164" w:author="Unknown Author" w:date="2016-11-30T15:10:00Z">
        <w:r>
          <w:rPr>
            <w:rFonts w:cs="Times New Roman" w:ascii="Times New Roman" w:hAnsi="Times New Roman"/>
            <w:szCs w:val="21"/>
          </w:rPr>
          <w:t xml:space="preserve"> </w:t>
        </w:r>
      </w:ins>
      <w:ins w:id="165" w:author="Unknown Author" w:date="2016-11-30T15:10:00Z">
        <w:r>
          <w:rPr>
            <w:rFonts w:cs="Times New Roman" w:ascii="Times New Roman" w:hAnsi="Times New Roman"/>
            <w:szCs w:val="21"/>
          </w:rPr>
          <w:t>(Why</w:t>
        </w:r>
      </w:ins>
      <w:ins w:id="166" w:author="Unknown Author" w:date="2016-11-30T15:11:00Z">
        <w:r>
          <w:rPr>
            <w:rFonts w:cs="Times New Roman" w:ascii="Times New Roman" w:hAnsi="Times New Roman"/>
            <w:szCs w:val="21"/>
          </w:rPr>
          <w:t xml:space="preserve"> not 12?)</w:t>
        </w:r>
      </w:ins>
      <w:r>
        <w:rPr>
          <w:rFonts w:cs="Times New Roman" w:ascii="Times New Roman" w:hAnsi="Times New Roman"/>
          <w:szCs w:val="21"/>
        </w:rPr>
        <w:t xml:space="preserve"> heritability-allele frequency combinations </w:t>
      </w:r>
      <w:ins w:id="167" w:author="Unknown Author" w:date="2016-11-30T15:09:00Z">
        <w:r>
          <w:rPr>
            <w:rFonts w:cs="Times New Roman" w:ascii="Times New Roman" w:hAnsi="Times New Roman"/>
            <w:szCs w:val="21"/>
          </w:rPr>
          <w:t>we</w:t>
        </w:r>
      </w:ins>
      <w:del w:id="168" w:author="Unknown Author" w:date="2016-11-30T15:09:00Z">
        <w:r>
          <w:rPr>
            <w:rFonts w:cs="Times New Roman" w:ascii="Times New Roman" w:hAnsi="Times New Roman"/>
            <w:szCs w:val="21"/>
          </w:rPr>
          <w:delText>a</w:delText>
        </w:r>
      </w:del>
      <w:r>
        <w:rPr>
          <w:rFonts w:cs="Times New Roman" w:ascii="Times New Roman" w:hAnsi="Times New Roman"/>
          <w:szCs w:val="21"/>
        </w:rPr>
        <w:t>re generated</w:t>
      </w:r>
      <w:ins w:id="169" w:author="Unknown Author" w:date="2016-11-30T15:15:00Z">
        <w:r>
          <w:rPr>
            <w:rFonts w:cs="Times New Roman" w:ascii="Times New Roman" w:hAnsi="Times New Roman"/>
            <w:szCs w:val="21"/>
          </w:rPr>
          <w:t>,</w:t>
        </w:r>
      </w:ins>
      <w:r>
        <w:rPr>
          <w:rFonts w:cs="Times New Roman" w:ascii="Times New Roman" w:hAnsi="Times New Roman"/>
          <w:szCs w:val="21"/>
        </w:rPr>
        <w:t xml:space="preserve"> </w:t>
      </w:r>
      <w:del w:id="170" w:author="Unknown Author" w:date="2016-11-30T15:16:00Z">
        <w:r>
          <w:rPr>
            <w:rFonts w:cs="Times New Roman" w:ascii="Times New Roman" w:hAnsi="Times New Roman"/>
            <w:szCs w:val="21"/>
          </w:rPr>
          <w:delText>to develop</w:delText>
        </w:r>
      </w:del>
      <w:ins w:id="171" w:author="Unknown Author" w:date="2016-11-30T15:16:00Z">
        <w:r>
          <w:rPr>
            <w:rFonts w:cs="Times New Roman" w:ascii="Times New Roman" w:hAnsi="Times New Roman"/>
            <w:szCs w:val="21"/>
          </w:rPr>
          <w:t>so that we had</w:t>
        </w:r>
      </w:ins>
      <w:r>
        <w:rPr>
          <w:rFonts w:cs="Times New Roman" w:ascii="Times New Roman" w:hAnsi="Times New Roman"/>
          <w:szCs w:val="21"/>
        </w:rPr>
        <w:t xml:space="preserve"> 110 models</w:t>
      </w:r>
      <w:ins w:id="172" w:author="Unknown Author" w:date="2016-11-30T15:16:00Z">
        <w:r>
          <w:rPr>
            <w:rFonts w:cs="Times New Roman" w:ascii="Times New Roman" w:hAnsi="Times New Roman"/>
            <w:szCs w:val="21"/>
          </w:rPr>
          <w:t xml:space="preserve"> </w:t>
        </w:r>
      </w:ins>
      <w:ins w:id="173" w:author="Unknown Author" w:date="2016-11-30T15:16:00Z">
        <w:r>
          <w:rPr>
            <w:rFonts w:cs="Times New Roman" w:ascii="Times New Roman" w:hAnsi="Times New Roman"/>
            <w:szCs w:val="21"/>
          </w:rPr>
          <w:t>in total</w:t>
        </w:r>
      </w:ins>
      <w:r>
        <w:rPr>
          <w:rFonts w:cs="Times New Roman" w:ascii="Times New Roman" w:hAnsi="Times New Roman"/>
          <w:szCs w:val="21"/>
        </w:rPr>
        <w:t xml:space="preserve"> in accordance to Hardy-Weinberg proportions. The penetrance tables </w:t>
      </w:r>
      <w:del w:id="174" w:author="Unknown Author" w:date="2016-11-30T15:15:00Z">
        <w:r>
          <w:rPr>
            <w:rFonts w:cs="Times New Roman" w:ascii="Times New Roman" w:hAnsi="Times New Roman"/>
            <w:szCs w:val="21"/>
          </w:rPr>
          <w:delText>are</w:delText>
        </w:r>
      </w:del>
      <w:ins w:id="175" w:author="Unknown Author" w:date="2016-11-30T15:15:00Z">
        <w:r>
          <w:rPr>
            <w:rFonts w:cs="Times New Roman" w:ascii="Times New Roman" w:hAnsi="Times New Roman"/>
            <w:szCs w:val="21"/>
          </w:rPr>
          <w:t>were</w:t>
        </w:r>
      </w:ins>
      <w:r>
        <w:rPr>
          <w:rFonts w:cs="Times New Roman" w:ascii="Times New Roman" w:hAnsi="Times New Roman"/>
          <w:szCs w:val="21"/>
        </w:rPr>
        <w:t xml:space="preserve"> generated for these 110 models in the absence of main effect. One hundred datasets </w:t>
      </w:r>
      <w:ins w:id="176" w:author="Unknown Author" w:date="2016-11-30T15:18:00Z">
        <w:r>
          <w:rPr>
            <w:rFonts w:cs="Times New Roman" w:ascii="Times New Roman" w:hAnsi="Times New Roman"/>
            <w:szCs w:val="21"/>
          </w:rPr>
          <w:t>we</w:t>
        </w:r>
      </w:ins>
      <w:del w:id="177" w:author="Unknown Author" w:date="2016-11-30T15:18:00Z">
        <w:r>
          <w:rPr>
            <w:rFonts w:cs="Times New Roman" w:ascii="Times New Roman" w:hAnsi="Times New Roman"/>
            <w:szCs w:val="21"/>
          </w:rPr>
          <w:delText>a</w:delText>
        </w:r>
      </w:del>
      <w:r>
        <w:rPr>
          <w:rFonts w:cs="Times New Roman" w:ascii="Times New Roman" w:hAnsi="Times New Roman"/>
          <w:szCs w:val="21"/>
        </w:rPr>
        <w:t>re generated</w:t>
      </w:r>
      <w:ins w:id="178" w:author="Unknown Author" w:date="2016-11-30T15:16:00Z">
        <w:r>
          <w:rPr>
            <w:rFonts w:cs="Times New Roman" w:ascii="Times New Roman" w:hAnsi="Times New Roman"/>
            <w:szCs w:val="21"/>
          </w:rPr>
          <w:t xml:space="preserve"> </w:t>
        </w:r>
      </w:ins>
      <w:ins w:id="179" w:author="Unknown Author" w:date="2016-11-30T15:16:00Z">
        <w:r>
          <w:rPr>
            <w:rFonts w:cs="Times New Roman" w:ascii="Times New Roman" w:hAnsi="Times New Roman"/>
            <w:szCs w:val="21"/>
          </w:rPr>
          <w:t>from each model</w:t>
        </w:r>
      </w:ins>
      <w:r>
        <w:rPr>
          <w:rFonts w:cs="Times New Roman" w:ascii="Times New Roman" w:hAnsi="Times New Roman"/>
          <w:szCs w:val="21"/>
        </w:rPr>
        <w:t xml:space="preserve"> with balanced cases and controls.</w:t>
      </w:r>
      <w:ins w:id="180" w:author="Unknown Author" w:date="2016-11-30T15:16:00Z">
        <w:r>
          <w:rPr>
            <w:rFonts w:cs="Times New Roman" w:ascii="Times New Roman" w:hAnsi="Times New Roman"/>
            <w:szCs w:val="21"/>
          </w:rPr>
          <w:t xml:space="preserve"> </w:t>
        </w:r>
      </w:ins>
      <w:ins w:id="181" w:author="Unknown Author" w:date="2016-11-30T15:16:00Z">
        <w:r>
          <w:rPr>
            <w:rFonts w:cs="Times New Roman" w:ascii="Times New Roman" w:hAnsi="Times New Roman"/>
            <w:szCs w:val="21"/>
          </w:rPr>
          <w:t>Hence,</w:t>
        </w:r>
      </w:ins>
      <w:r>
        <w:rPr>
          <w:rFonts w:cs="Times New Roman" w:ascii="Times New Roman" w:hAnsi="Times New Roman"/>
          <w:szCs w:val="21"/>
        </w:rPr>
        <w:t xml:space="preserve"> </w:t>
      </w:r>
      <w:ins w:id="182" w:author="Unknown Author" w:date="2016-11-30T15:16:00Z">
        <w:r>
          <w:rPr>
            <w:rFonts w:cs="Times New Roman" w:ascii="Times New Roman" w:hAnsi="Times New Roman"/>
            <w:szCs w:val="21"/>
          </w:rPr>
          <w:t>i</w:t>
        </w:r>
      </w:ins>
      <w:del w:id="183" w:author="Unknown Author" w:date="2016-11-30T15:16:00Z">
        <w:r>
          <w:rPr>
            <w:rFonts w:cs="Times New Roman" w:ascii="Times New Roman" w:hAnsi="Times New Roman"/>
            <w:szCs w:val="21"/>
          </w:rPr>
          <w:delText>I</w:delText>
        </w:r>
      </w:del>
      <w:r>
        <w:rPr>
          <w:rFonts w:cs="Times New Roman" w:ascii="Times New Roman" w:hAnsi="Times New Roman"/>
          <w:szCs w:val="21"/>
        </w:rPr>
        <w:t xml:space="preserve">n total, 11000 datasets </w:t>
      </w:r>
      <w:ins w:id="184" w:author="Unknown Author" w:date="2016-11-30T15:18:00Z">
        <w:r>
          <w:rPr>
            <w:rFonts w:cs="Times New Roman" w:ascii="Times New Roman" w:hAnsi="Times New Roman"/>
            <w:szCs w:val="21"/>
          </w:rPr>
          <w:t>were tested</w:t>
        </w:r>
      </w:ins>
      <w:del w:id="185" w:author="Unknown Author" w:date="2016-11-30T15:18:00Z">
        <w:r>
          <w:rPr>
            <w:rFonts w:cs="Times New Roman" w:ascii="Times New Roman" w:hAnsi="Times New Roman"/>
            <w:szCs w:val="21"/>
          </w:rPr>
          <w:delText>are generated</w:delText>
        </w:r>
      </w:del>
      <w:r>
        <w:rPr>
          <w:rFonts w:cs="Times New Roman" w:ascii="Times New Roman" w:hAnsi="Times New Roman"/>
          <w:szCs w:val="21"/>
        </w:rPr>
        <w:t xml:space="preserve"> </w:t>
      </w:r>
      <w:ins w:id="186" w:author="Unknown Author" w:date="2016-11-30T15:18:00Z">
        <w:r>
          <w:rPr>
            <w:rFonts w:cs="Times New Roman" w:ascii="Times New Roman" w:hAnsi="Times New Roman"/>
            <w:szCs w:val="21"/>
          </w:rPr>
          <w:t>in this scenario</w:t>
        </w:r>
      </w:ins>
      <w:del w:id="187" w:author="Unknown Author" w:date="2016-11-30T15:18:00Z">
        <w:r>
          <w:rPr>
            <w:rFonts w:cs="Times New Roman" w:ascii="Times New Roman" w:hAnsi="Times New Roman"/>
            <w:szCs w:val="21"/>
          </w:rPr>
          <w:delText>and analyzed to identify the two way interaction in the absence of main effect</w:delText>
        </w:r>
      </w:del>
      <w:r>
        <w:rPr>
          <w:rFonts w:cs="Times New Roman" w:ascii="Times New Roman" w:hAnsi="Times New Roman"/>
          <w:szCs w:val="21"/>
        </w:rPr>
        <w:t xml:space="preserve">. In the </w:t>
      </w:r>
      <w:ins w:id="188" w:author="Unknown Author" w:date="2016-11-30T15:17:00Z">
        <w:r>
          <w:rPr>
            <w:rFonts w:cs="Times New Roman" w:ascii="Times New Roman" w:hAnsi="Times New Roman"/>
            <w:szCs w:val="21"/>
          </w:rPr>
          <w:t>second</w:t>
        </w:r>
      </w:ins>
      <w:del w:id="189" w:author="Unknown Author" w:date="2016-11-30T15:17:00Z">
        <w:r>
          <w:rPr>
            <w:rFonts w:cs="Times New Roman" w:ascii="Times New Roman" w:hAnsi="Times New Roman"/>
            <w:szCs w:val="21"/>
          </w:rPr>
          <w:delText>first</w:delText>
        </w:r>
      </w:del>
      <w:r>
        <w:rPr>
          <w:rFonts w:cs="Times New Roman" w:ascii="Times New Roman" w:hAnsi="Times New Roman"/>
          <w:szCs w:val="21"/>
        </w:rPr>
        <w:t xml:space="preserve"> scenario, we set heritability to be (XX, XX) and MAF to be 0.2, prevalence to be XX with sample size 10000. Then</w:t>
      </w:r>
      <w:ins w:id="190" w:author="Unknown Author" w:date="2016-11-30T15:20:00Z">
        <w:r>
          <w:rPr>
            <w:rFonts w:cs="Times New Roman" w:ascii="Times New Roman" w:hAnsi="Times New Roman"/>
            <w:szCs w:val="21"/>
          </w:rPr>
          <w:t xml:space="preserve">, </w:t>
        </w:r>
      </w:ins>
      <w:ins w:id="191" w:author="Unknown Author" w:date="2016-11-30T15:20:00Z">
        <w:r>
          <w:rPr>
            <w:rFonts w:cs="Times New Roman" w:ascii="Times New Roman" w:hAnsi="Times New Roman"/>
            <w:szCs w:val="21"/>
          </w:rPr>
          <w:t>100 datasets were generated by random sampling from this large dataset for each of the 5 sample sizes</w:t>
        </w:r>
      </w:ins>
      <w:del w:id="192" w:author="Unknown Author" w:date="2016-11-30T15:20:00Z">
        <w:r>
          <w:rPr>
            <w:rFonts w:cs="Times New Roman" w:ascii="Times New Roman" w:hAnsi="Times New Roman"/>
            <w:szCs w:val="21"/>
          </w:rPr>
          <w:delText xml:space="preserve"> we randomly sample datasets with sample size</w:delText>
        </w:r>
      </w:del>
      <w:r>
        <w:rPr>
          <w:rFonts w:cs="Times New Roman" w:ascii="Times New Roman" w:hAnsi="Times New Roman"/>
          <w:szCs w:val="21"/>
        </w:rPr>
        <w:t xml:space="preserve"> 1000, 2000,</w:t>
      </w:r>
      <w:ins w:id="193" w:author="Unknown Author" w:date="2016-11-30T15:21:00Z">
        <w:r>
          <w:rPr>
            <w:rFonts w:cs="Times New Roman" w:ascii="Times New Roman" w:hAnsi="Times New Roman"/>
            <w:szCs w:val="21"/>
          </w:rPr>
          <w:t xml:space="preserve"> </w:t>
        </w:r>
      </w:ins>
      <w:r>
        <w:rPr>
          <w:rFonts w:cs="Times New Roman" w:ascii="Times New Roman" w:hAnsi="Times New Roman"/>
          <w:szCs w:val="21"/>
        </w:rPr>
        <w:t>3000,</w:t>
      </w:r>
      <w:ins w:id="194" w:author="Unknown Author" w:date="2016-11-30T15:21:00Z">
        <w:r>
          <w:rPr>
            <w:rFonts w:cs="Times New Roman" w:ascii="Times New Roman" w:hAnsi="Times New Roman"/>
            <w:szCs w:val="21"/>
          </w:rPr>
          <w:t xml:space="preserve"> </w:t>
        </w:r>
      </w:ins>
      <w:r>
        <w:rPr>
          <w:rFonts w:cs="Times New Roman" w:ascii="Times New Roman" w:hAnsi="Times New Roman"/>
          <w:szCs w:val="21"/>
        </w:rPr>
        <w:t>4000</w:t>
      </w:r>
      <w:ins w:id="195" w:author="Unknown Author" w:date="2016-11-30T15:21:00Z">
        <w:r>
          <w:rPr>
            <w:rFonts w:cs="Times New Roman" w:ascii="Times New Roman" w:hAnsi="Times New Roman"/>
            <w:szCs w:val="21"/>
          </w:rPr>
          <w:t xml:space="preserve">, </w:t>
        </w:r>
      </w:ins>
      <w:ins w:id="196" w:author="Unknown Author" w:date="2016-11-30T15:21:00Z">
        <w:r>
          <w:rPr>
            <w:rFonts w:cs="Times New Roman" w:ascii="Times New Roman" w:hAnsi="Times New Roman"/>
            <w:szCs w:val="21"/>
          </w:rPr>
          <w:t xml:space="preserve">and </w:t>
        </w:r>
      </w:ins>
      <w:del w:id="197" w:author="Unknown Author" w:date="2016-11-30T15:21:00Z">
        <w:r>
          <w:rPr>
            <w:rFonts w:cs="Times New Roman" w:ascii="Times New Roman" w:hAnsi="Times New Roman"/>
            <w:szCs w:val="21"/>
          </w:rPr>
          <w:delText>,</w:delText>
        </w:r>
      </w:del>
      <w:r>
        <w:rPr>
          <w:rFonts w:cs="Times New Roman" w:ascii="Times New Roman" w:hAnsi="Times New Roman"/>
          <w:szCs w:val="21"/>
        </w:rPr>
        <w:t xml:space="preserve">5000. </w:t>
      </w:r>
      <w:del w:id="198" w:author="Unknown Author" w:date="2016-11-30T15:21:00Z">
        <w:r>
          <w:rPr>
            <w:rFonts w:cs="Times New Roman" w:ascii="Times New Roman" w:hAnsi="Times New Roman"/>
            <w:szCs w:val="21"/>
          </w:rPr>
          <w:delText>For each sample size, we generate 100 datasets to verify the effect of sample size.</w:delText>
        </w:r>
      </w:del>
      <w:r>
        <w:rPr>
          <w:rFonts w:cs="Times New Roman" w:ascii="Times New Roman" w:hAnsi="Times New Roman"/>
          <w:szCs w:val="21"/>
        </w:rPr>
        <w:t xml:space="preserve"> In </w:t>
      </w:r>
      <w:ins w:id="199" w:author="Unknown Author" w:date="2016-11-30T15:21:00Z">
        <w:r>
          <w:rPr>
            <w:rFonts w:cs="Times New Roman" w:ascii="Times New Roman" w:hAnsi="Times New Roman"/>
            <w:szCs w:val="21"/>
          </w:rPr>
          <w:t>this scenario</w:t>
        </w:r>
      </w:ins>
      <w:del w:id="200" w:author="Unknown Author" w:date="2016-11-30T15:21:00Z">
        <w:r>
          <w:rPr>
            <w:rFonts w:cs="Times New Roman" w:ascii="Times New Roman" w:hAnsi="Times New Roman"/>
            <w:szCs w:val="21"/>
          </w:rPr>
          <w:delText>total</w:delText>
        </w:r>
      </w:del>
      <w:r>
        <w:rPr>
          <w:rFonts w:cs="Times New Roman" w:ascii="Times New Roman" w:hAnsi="Times New Roman"/>
          <w:szCs w:val="21"/>
        </w:rPr>
        <w:t xml:space="preserve">, we have </w:t>
      </w:r>
      <w:ins w:id="201" w:author="Unknown Author" w:date="2016-11-30T15:21:00Z">
        <w:r>
          <w:rPr>
            <w:rFonts w:cs="Times New Roman" w:ascii="Times New Roman" w:hAnsi="Times New Roman"/>
            <w:szCs w:val="21"/>
          </w:rPr>
          <w:t>5</w:t>
        </w:r>
      </w:ins>
      <w:del w:id="202" w:author="Unknown Author" w:date="2016-11-30T15:21:00Z">
        <w:r>
          <w:rPr>
            <w:rFonts w:cs="Times New Roman" w:ascii="Times New Roman" w:hAnsi="Times New Roman"/>
            <w:szCs w:val="21"/>
          </w:rPr>
          <w:delText>10</w:delText>
        </w:r>
      </w:del>
      <w:r>
        <w:rPr>
          <w:rFonts w:cs="Times New Roman" w:ascii="Times New Roman" w:hAnsi="Times New Roman"/>
          <w:szCs w:val="21"/>
        </w:rPr>
        <w:t>00 datasets</w:t>
      </w:r>
      <w:ins w:id="203" w:author="Unknown Author" w:date="2016-11-30T15:21:00Z">
        <w:r>
          <w:rPr>
            <w:rFonts w:cs="Times New Roman" w:ascii="Times New Roman" w:hAnsi="Times New Roman"/>
            <w:szCs w:val="21"/>
          </w:rPr>
          <w:t xml:space="preserve"> </w:t>
        </w:r>
      </w:ins>
      <w:ins w:id="204" w:author="Unknown Author" w:date="2016-11-30T15:21:00Z">
        <w:r>
          <w:rPr>
            <w:rFonts w:cs="Times New Roman" w:ascii="Times New Roman" w:hAnsi="Times New Roman"/>
            <w:szCs w:val="21"/>
          </w:rPr>
          <w:t>in total</w:t>
        </w:r>
      </w:ins>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2.6 Real data analysis</w:t>
      </w:r>
    </w:p>
    <w:p>
      <w:pPr>
        <w:pStyle w:val="Normal"/>
        <w:rPr/>
      </w:pPr>
      <w:r>
        <w:rPr>
          <w:rFonts w:cs="Times New Roman" w:ascii="Times New Roman" w:hAnsi="Times New Roman"/>
          <w:szCs w:val="21"/>
        </w:rPr>
        <w:t>To assess the capacity of gpXGB to deal with real case-control phenotype, we first investigated the susceptibility of a set of pairs of genes to Rheumatoid Arthritis (RA), a chronic autoimmune joint disease where persistent inflammation affects bone remodeling leading to progressive bone destruction. We used the GSE39428 dataset for which genotyping is performed using a custom-designed Illumina 382-SNP VeraCode microarray (Illumina, San Diego, CA, USA)</w:t>
      </w:r>
      <w:ins w:id="205" w:author="Unknown Author" w:date="2016-11-30T15:22:00Z">
        <w:r>
          <w:rPr>
            <w:rFonts w:cs="Times New Roman" w:ascii="Times New Roman" w:hAnsi="Times New Roman"/>
            <w:szCs w:val="21"/>
          </w:rPr>
          <w:t>.</w:t>
        </w:r>
      </w:ins>
      <w:del w:id="206" w:author="Unknown Author" w:date="2016-11-30T15:22:00Z">
        <w:r>
          <w:rPr>
            <w:rFonts w:cs="Times New Roman" w:ascii="Times New Roman" w:hAnsi="Times New Roman"/>
            <w:szCs w:val="21"/>
          </w:rPr>
          <w:delText xml:space="preserve"> to determine possible associations of genes to RA</w:delText>
        </w:r>
      </w:del>
      <w:r>
        <w:rPr>
          <w:rFonts w:cs="Times New Roman" w:ascii="Times New Roman" w:hAnsi="Times New Roman"/>
          <w:szCs w:val="21"/>
        </w:rPr>
        <w:t>. The dataset contains 266 cases and 163 controls. After preprocess</w:t>
      </w:r>
      <w:ins w:id="207" w:author="Unknown Author" w:date="2016-11-30T15:22:00Z">
        <w:r>
          <w:rPr>
            <w:rFonts w:cs="Times New Roman" w:ascii="Times New Roman" w:hAnsi="Times New Roman"/>
            <w:szCs w:val="21"/>
          </w:rPr>
          <w:t>ing</w:t>
        </w:r>
      </w:ins>
      <w:r>
        <w:rPr>
          <w:rFonts w:cs="Times New Roman" w:ascii="Times New Roman" w:hAnsi="Times New Roman"/>
          <w:szCs w:val="21"/>
        </w:rPr>
        <w:t xml:space="preserve">, we obtain 381 SNPs encoding 17 genes. </w:t>
      </w:r>
      <w:ins w:id="208" w:author="Unknown Author" w:date="2016-11-30T15:23:00Z">
        <w:r>
          <w:rPr>
            <w:rFonts w:cs="Times New Roman" w:ascii="Times New Roman" w:hAnsi="Times New Roman"/>
            <w:szCs w:val="21"/>
          </w:rPr>
          <w:t>Next, we</w:t>
        </w:r>
      </w:ins>
      <w:del w:id="209" w:author="Unknown Author" w:date="2016-11-30T15:23:00Z">
        <w:r>
          <w:rPr>
            <w:rFonts w:cs="Times New Roman" w:ascii="Times New Roman" w:hAnsi="Times New Roman"/>
            <w:szCs w:val="21"/>
          </w:rPr>
          <w:delText>We further</w:delText>
        </w:r>
      </w:del>
      <w:r>
        <w:rPr>
          <w:rFonts w:cs="Times New Roman" w:ascii="Times New Roman" w:hAnsi="Times New Roman"/>
          <w:szCs w:val="21"/>
        </w:rPr>
        <w:t xml:space="preserve"> used the WTCCC dataset as a replication cohort WTCCC (2007). The datasets were genotyped in the British population using the Affymetrix GeneChip 500k. Quality control was performed in PLINK with several steps. First we removed samples with reported sex that did not match the heterozygosity rates observed on chromosome X </w:t>
      </w:r>
      <w:r>
        <w:fldChar w:fldCharType="begin"/>
      </w:r>
      <w:r>
        <w:instrText>ADDIN EN.CITE.DATA</w:instrText>
      </w:r>
      <w:r>
        <w:fldChar w:fldCharType="separate"/>
      </w:r>
      <w:bookmarkStart w:id="29" w:name="__Fieldmark__609_569873796"/>
      <w:r>
        <w:rPr>
          <w:rFonts w:cs="Times New Roman" w:ascii="Times New Roman" w:hAnsi="Times New Roman"/>
          <w:szCs w:val="21"/>
        </w:rPr>
        <w:t>[</w:t>
      </w:r>
      <w:bookmarkStart w:id="30" w:name="__Fieldmark__744_109423432"/>
      <w:r>
        <w:rPr>
          <w:rFonts w:cs="Times New Roman" w:ascii="Times New Roman" w:hAnsi="Times New Roman"/>
          <w:szCs w:val="21"/>
        </w:rPr>
        <w:t>12]</w:t>
      </w:r>
      <w:r>
        <w:rPr>
          <w:rFonts w:cs="Times New Roman" w:ascii="Times New Roman" w:hAnsi="Times New Roman"/>
          <w:szCs w:val="21"/>
        </w:rPr>
      </w:r>
      <w:r>
        <w:fldChar w:fldCharType="end"/>
      </w:r>
      <w:hyperlink w:anchor="_ENREF_12">
        <w:bookmarkStart w:id="31" w:name="__Fieldmark__745_109423432"/>
        <w:bookmarkEnd w:id="29"/>
        <w:bookmarkEnd w:id="30"/>
        <w:bookmarkEnd w:id="31"/>
        <w:r>
          <w:rPr>
            <w:rStyle w:val="InternetLink"/>
            <w:rFonts w:cs="Times New Roman" w:ascii="Times New Roman" w:hAnsi="Times New Roman"/>
            <w:szCs w:val="21"/>
          </w:rPr>
          <w:t>. We additionally filtered variants with &gt;10% missingness, variants with a minor allele frequency (MAF) &lt; 0.05, and variants for which missingness was significantly correlated with phenotype (</w:t>
        </w:r>
        <w:r>
          <w:rPr>
            <w:rFonts w:cs="Times New Roman" w:ascii="Times New Roman" w:hAnsi="Times New Roman"/>
            <w:szCs w:val="21"/>
          </w:rPr>
          <w:object>
            <v:shape id="ole_rId150" style="width:50pt;height:16pt" o:ole="">
              <v:imagedata r:id="rId151" o:title=""/>
            </v:shape>
            <o:OLEObject Type="Embed" ProgID="Equation.DSMT4" ShapeID="ole_rId150" DrawAspect="Content" ObjectID="_742457235" r:id="rId150"/>
          </w:object>
        </w:r>
      </w:hyperlink>
      <w:r>
        <w:rPr>
          <w:rFonts w:cs="Times New Roman" w:ascii="Times New Roman" w:hAnsi="Times New Roman"/>
          <w:szCs w:val="21"/>
        </w:rPr>
        <w:t>). We further filter variants that are not in Hardy-Weinberg equilibrium in controls, as well as filter samples with &gt;10% missing SNPs. After the QC steps, we have XX SNPs, XXX samples with XXX cases and XXX controls.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 a second analysis, we aim to verify some gene-gene interaction in the RA pathway hsa05323 in KEGG pathway dataset. Genotyping coordinates are given in NCBI Build36/UCSC hg18 (National Center for Biotechnology Information, Bethesda, MD). There are XX genes in the pathway, and we can mapping XX based on Build36 annotation. For each gene, we add 10k to both the upstream and downstream.</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 w:val="24"/>
          <w:szCs w:val="24"/>
        </w:rPr>
      </w:pPr>
      <w:r>
        <w:rPr>
          <w:rFonts w:cs="Times New Roman" w:ascii="Times New Roman" w:hAnsi="Times New Roman"/>
          <w:sz w:val="24"/>
          <w:szCs w:val="24"/>
        </w:rPr>
        <w:t>3. Results</w:t>
      </w:r>
    </w:p>
    <w:p>
      <w:pPr>
        <w:pStyle w:val="Normal"/>
        <w:rPr>
          <w:rFonts w:ascii="Times New Roman" w:hAnsi="Times New Roman" w:cs="Times New Roman"/>
          <w:sz w:val="24"/>
          <w:szCs w:val="24"/>
        </w:rPr>
      </w:pPr>
      <w:r>
        <w:rPr>
          <w:rFonts w:cs="Times New Roman" w:ascii="Times New Roman" w:hAnsi="Times New Roman"/>
          <w:sz w:val="24"/>
          <w:szCs w:val="24"/>
        </w:rPr>
        <w:t>3.1 methods to compare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KCCU</w:t>
      </w:r>
    </w:p>
    <w:p>
      <w:pPr>
        <w:pStyle w:val="Normal"/>
        <w:rPr>
          <w:rFonts w:ascii="Times New Roman" w:hAnsi="Times New Roman" w:cs="Times New Roman"/>
          <w:szCs w:val="21"/>
        </w:rPr>
      </w:pPr>
      <w:r>
        <w:rPr>
          <w:rFonts w:cs="Times New Roman" w:ascii="Times New Roman" w:hAnsi="Times New Roman"/>
          <w:szCs w:val="21"/>
        </w:rPr>
        <w:t>The kernel canonical correlation-based U-statistic model (KCCU) is a gene-based gene-gene interaction detection method which can reflect nonlinear relationship between two genes in the case-control dataset. In KCCU, for given two genes</w:t>
      </w:r>
      <w:r>
        <w:rPr>
          <w:rFonts w:cs="Times New Roman" w:ascii="Times New Roman" w:hAnsi="Times New Roman"/>
          <w:szCs w:val="21"/>
        </w:rPr>
        <w:object>
          <v:shape id="ole_rId152" style="width:60pt;height:14pt" o:ole="">
            <v:imagedata r:id="rId153" o:title=""/>
          </v:shape>
          <o:OLEObject Type="Embed" ProgID="Equation.DSMT4" ShapeID="ole_rId152" DrawAspect="Content" ObjectID="_1935718581" r:id="rId152"/>
        </w:object>
      </w:r>
      <w:r>
        <w:rPr>
          <w:rFonts w:cs="Times New Roman" w:ascii="Times New Roman" w:hAnsi="Times New Roman"/>
          <w:szCs w:val="21"/>
        </w:rPr>
        <w:t>, such that</w:t>
      </w:r>
      <w:r>
        <w:rPr>
          <w:rFonts w:cs="Times New Roman" w:ascii="Times New Roman" w:hAnsi="Times New Roman"/>
          <w:szCs w:val="21"/>
        </w:rPr>
        <w:object>
          <v:shape id="ole_rId154" style="width:26pt;height:12pt" o:ole="">
            <v:imagedata r:id="rId155" o:title=""/>
          </v:shape>
          <o:OLEObject Type="Embed" ProgID="Equation.DSMT4" ShapeID="ole_rId154" DrawAspect="Content" ObjectID="_1985435743" r:id="rId154"/>
        </w:object>
      </w:r>
      <w:r>
        <w:rPr>
          <w:rFonts w:cs="Times New Roman" w:ascii="Times New Roman" w:hAnsi="Times New Roman"/>
          <w:szCs w:val="21"/>
        </w:rPr>
        <w:t xml:space="preserve">. Consider the genotype matrices </w:t>
      </w:r>
      <w:r>
        <w:rPr>
          <w:rFonts w:cs="Times New Roman" w:ascii="Times New Roman" w:hAnsi="Times New Roman"/>
          <w:szCs w:val="21"/>
        </w:rPr>
        <w:object>
          <v:shape id="ole_rId156" style="width:54pt;height:16pt" o:ole="">
            <v:imagedata r:id="rId157" o:title=""/>
          </v:shape>
          <o:OLEObject Type="Embed" ProgID="Equation.DSMT4" ShapeID="ole_rId156" DrawAspect="Content" ObjectID="_1754816990" r:id="rId156"/>
        </w:object>
      </w:r>
      <w:r>
        <w:rPr>
          <w:rFonts w:cs="Times New Roman" w:ascii="Times New Roman" w:hAnsi="Times New Roman"/>
          <w:szCs w:val="21"/>
        </w:rPr>
        <w:t>and</w:t>
      </w:r>
      <w:r>
        <w:rPr>
          <w:rFonts w:cs="Times New Roman" w:ascii="Times New Roman" w:hAnsi="Times New Roman"/>
          <w:szCs w:val="21"/>
        </w:rPr>
        <w:object>
          <v:shape id="ole_rId158" style="width:16pt;height:16pt" o:ole="">
            <v:imagedata r:id="rId159" o:title=""/>
          </v:shape>
          <o:OLEObject Type="Embed" ProgID="Equation.DSMT4" ShapeID="ole_rId158" DrawAspect="Content" ObjectID="_703913161" r:id="rId158"/>
        </w:object>
      </w:r>
      <w:r>
        <w:rPr>
          <w:rFonts w:cs="Times New Roman" w:ascii="Times New Roman" w:hAnsi="Times New Roman"/>
          <w:szCs w:val="21"/>
        </w:rPr>
        <w:t xml:space="preserve">, with corresponding reduced kernel representations </w:t>
      </w:r>
      <w:r>
        <w:rPr>
          <w:rFonts w:cs="Times New Roman" w:ascii="Times New Roman" w:hAnsi="Times New Roman"/>
          <w:szCs w:val="21"/>
        </w:rPr>
        <w:object>
          <v:shape id="ole_rId160" style="width:52pt;height:16pt" o:ole="">
            <v:imagedata r:id="rId161" o:title=""/>
          </v:shape>
          <o:OLEObject Type="Embed" ProgID="Equation.DSMT4" ShapeID="ole_rId160" DrawAspect="Content" ObjectID="_567356474" r:id="rId160"/>
        </w:object>
      </w:r>
      <w:r>
        <w:rPr>
          <w:rFonts w:cs="Times New Roman" w:ascii="Times New Roman" w:hAnsi="Times New Roman"/>
          <w:szCs w:val="21"/>
        </w:rPr>
        <w:t>and</w:t>
      </w:r>
      <w:r>
        <w:rPr>
          <w:rFonts w:cs="Times New Roman" w:ascii="Times New Roman" w:hAnsi="Times New Roman"/>
          <w:szCs w:val="21"/>
        </w:rPr>
        <w:object>
          <v:shape id="ole_rId162" style="width:17.2pt;height:16pt" o:ole="">
            <v:imagedata r:id="rId163" o:title=""/>
          </v:shape>
          <o:OLEObject Type="Embed" ProgID="Equation.DSMT4" ShapeID="ole_rId162" DrawAspect="Content" ObjectID="_2127784062" r:id="rId162"/>
        </w:object>
      </w:r>
      <w:r>
        <w:rPr>
          <w:rFonts w:cs="Times New Roman" w:ascii="Times New Roman" w:hAnsi="Times New Roman"/>
          <w:szCs w:val="21"/>
        </w:rPr>
        <w:t>. Define</w:t>
      </w:r>
      <w:r>
        <w:rPr>
          <w:rFonts w:cs="Times New Roman" w:ascii="Times New Roman" w:hAnsi="Times New Roman"/>
          <w:szCs w:val="21"/>
        </w:rPr>
        <w:object>
          <v:shape id="ole_rId164" style="width:84pt;height:16pt" o:ole="">
            <v:imagedata r:id="rId165" o:title=""/>
          </v:shape>
          <o:OLEObject Type="Embed" ProgID="Equation.DSMT4" ShapeID="ole_rId164" DrawAspect="Content" ObjectID="_618620802" r:id="rId164"/>
        </w:object>
      </w:r>
      <w:r>
        <w:rPr>
          <w:rFonts w:cs="Times New Roman" w:ascii="Times New Roman" w:hAnsi="Times New Roman"/>
          <w:szCs w:val="21"/>
        </w:rPr>
        <w:t>and</w:t>
      </w:r>
      <w:r>
        <w:rPr>
          <w:rFonts w:cs="Times New Roman" w:ascii="Times New Roman" w:hAnsi="Times New Roman"/>
          <w:szCs w:val="21"/>
        </w:rPr>
        <w:object>
          <v:shape id="ole_rId166" style="width:83.2pt;height:16pt" o:ole="">
            <v:imagedata r:id="rId167" o:title=""/>
          </v:shape>
          <o:OLEObject Type="Embed" ProgID="Equation.DSMT4" ShapeID="ole_rId166" DrawAspect="Content" ObjectID="_609002568" r:id="rId166"/>
        </w:object>
      </w:r>
      <w:r>
        <w:rPr>
          <w:rFonts w:cs="Times New Roman" w:ascii="Times New Roman" w:hAnsi="Times New Roman"/>
          <w:szCs w:val="21"/>
        </w:rPr>
        <w:t>to be the respective maximal kernel canonical correlations for case and control between gene</w:t>
      </w:r>
      <w:r>
        <w:rPr>
          <w:rFonts w:cs="Times New Roman" w:ascii="Times New Roman" w:hAnsi="Times New Roman"/>
          <w:szCs w:val="21"/>
        </w:rPr>
        <w:object>
          <v:shape id="ole_rId168" style="width:6.8pt;height:12pt" o:ole="">
            <v:imagedata r:id="rId169" o:title=""/>
          </v:shape>
          <o:OLEObject Type="Embed" ProgID="Equation.DSMT4" ShapeID="ole_rId168" DrawAspect="Content" ObjectID="_1793604885" r:id="rId168"/>
        </w:object>
      </w:r>
      <w:r>
        <w:rPr>
          <w:rFonts w:cs="Times New Roman" w:ascii="Times New Roman" w:hAnsi="Times New Roman"/>
          <w:szCs w:val="21"/>
        </w:rPr>
        <w:t>and</w:t>
      </w:r>
      <w:r>
        <w:rPr>
          <w:rFonts w:cs="Times New Roman" w:ascii="Times New Roman" w:hAnsi="Times New Roman"/>
          <w:szCs w:val="21"/>
        </w:rPr>
        <w:object>
          <v:shape id="ole_rId170" style="width:11.2pt;height:10pt" o:ole="">
            <v:imagedata r:id="rId171" o:title=""/>
          </v:shape>
          <o:OLEObject Type="Embed" ProgID="Equation.DSMT4" ShapeID="ole_rId170" DrawAspect="Content" ObjectID="_646135593" r:id="rId170"/>
        </w:object>
      </w:r>
      <w:r>
        <w:rPr>
          <w:rFonts w:cs="Times New Roman" w:ascii="Times New Roman" w:hAnsi="Times New Roman"/>
          <w:szCs w:val="21"/>
        </w:rPr>
        <w:t>. After transform the</w:t>
      </w:r>
      <w:r>
        <w:rPr>
          <w:rFonts w:cs="Times New Roman" w:ascii="Times New Roman" w:hAnsi="Times New Roman"/>
          <w:szCs w:val="21"/>
        </w:rPr>
        <w:object>
          <v:shape id="ole_rId172" style="width:13.2pt;height:16pt" o:ole="">
            <v:imagedata r:id="rId173" o:title=""/>
          </v:shape>
          <o:OLEObject Type="Embed" ProgID="Equation.DSMT4" ShapeID="ole_rId172" DrawAspect="Content" ObjectID="_594188960" r:id="rId172"/>
        </w:object>
      </w:r>
      <w:r>
        <w:rPr>
          <w:rFonts w:cs="Times New Roman" w:ascii="Times New Roman" w:hAnsi="Times New Roman"/>
          <w:szCs w:val="21"/>
        </w:rPr>
        <w:t>and</w:t>
      </w:r>
      <w:r>
        <w:rPr>
          <w:rFonts w:cs="Times New Roman" w:ascii="Times New Roman" w:hAnsi="Times New Roman"/>
          <w:szCs w:val="21"/>
        </w:rPr>
        <w:object>
          <v:shape id="ole_rId174" style="width:13.2pt;height:16pt" o:ole="">
            <v:imagedata r:id="rId175" o:title=""/>
          </v:shape>
          <o:OLEObject Type="Embed" ProgID="Equation.DSMT4" ShapeID="ole_rId174" DrawAspect="Content" ObjectID="_1825199472" r:id="rId174"/>
        </w:object>
      </w:r>
      <w:r>
        <w:rPr>
          <w:rFonts w:cs="Times New Roman" w:ascii="Times New Roman" w:hAnsi="Times New Roman"/>
          <w:szCs w:val="21"/>
        </w:rPr>
        <w:t xml:space="preserve">to an analog of the Fisher’s simple correlation coefficient transformation, we can obtain the KCCU statistic. The details of KCCU method can be found in the paper </w:t>
      </w:r>
      <w:r>
        <w:rPr>
          <w:rFonts w:cs="Times New Roman" w:ascii="Times New Roman" w:hAnsi="Times New Roman"/>
          <w:color w:val="FF0000"/>
          <w:szCs w:val="21"/>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rPr>
      </w:pPr>
      <w:r>
        <w:rPr>
          <w:rFonts w:cs="Times New Roman" w:ascii="Times New Roman" w:hAnsi="Times New Roman"/>
          <w:sz w:val="24"/>
          <w:szCs w:val="24"/>
        </w:rPr>
        <w:t>4. Discussion</w:t>
      </w:r>
    </w:p>
    <w:p>
      <w:pPr>
        <w:pStyle w:val="Normal"/>
        <w:ind w:firstLine="4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Conflict of interest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Acknowledgements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EndNoteBibliography"/>
        <w:ind w:left="720" w:hanging="720"/>
        <w:rPr>
          <w:rFonts w:ascii="Times New Roman" w:hAnsi="Times New Roman" w:cs="Times New Roman"/>
        </w:rPr>
      </w:pPr>
      <w:r>
        <w:rPr>
          <w:rFonts w:cs="Times New Roman" w:ascii="Times New Roman" w:hAnsi="Times New Roman"/>
        </w:rPr>
      </w:r>
    </w:p>
    <w:p>
      <w:pPr>
        <w:pStyle w:val="EndNoteBibliography"/>
        <w:ind w:left="720" w:hanging="7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References</w:t>
      </w:r>
    </w:p>
    <w:p>
      <w:pPr>
        <w:pStyle w:val="EndNoteBibliography"/>
        <w:ind w:left="720" w:hanging="7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EndNoteBibliography"/>
        <w:ind w:left="720" w:hanging="720"/>
        <w:rPr/>
      </w:pPr>
      <w:r>
        <w:fldChar w:fldCharType="begin"/>
      </w:r>
      <w:r>
        <w:instrText>ADDIN EN.REFLIST</w:instrText>
      </w:r>
      <w:r>
        <w:fldChar w:fldCharType="separate"/>
      </w:r>
      <w:bookmarkStart w:id="32" w:name="__Fieldmark__670_569873796"/>
      <w:r>
        <w:rPr/>
        <w:t>1</w:t>
      </w:r>
      <w:bookmarkStart w:id="33" w:name="__Fieldmark__815_109423432"/>
      <w:r>
        <w:rPr/>
        <w:t>.</w:t>
      </w:r>
      <w:bookmarkStart w:id="34" w:name="_ENREF_1"/>
      <w:r>
        <w:rPr/>
        <w:tab/>
        <w:t xml:space="preserve">Wan, X., et al., </w:t>
      </w:r>
      <w:r>
        <w:rPr>
          <w:i/>
        </w:rPr>
        <w:t>BOOST: A fast approach to detecting gene-gene interactions in genome-wide case-control studies.</w:t>
      </w:r>
      <w:r>
        <w:rPr/>
        <w:t xml:space="preserve"> Am J Hum Genet, 2010. </w:t>
      </w:r>
      <w:r>
        <w:rPr>
          <w:b/>
        </w:rPr>
        <w:t>87</w:t>
      </w:r>
      <w:r>
        <w:rPr/>
        <w:t>(3): p. 325-40.</w:t>
      </w:r>
      <w:bookmarkEnd w:id="32"/>
      <w:bookmarkEnd w:id="33"/>
      <w:bookmarkEnd w:id="34"/>
      <w:r>
        <w:rPr/>
      </w:r>
      <w:r>
        <w:fldChar w:fldCharType="end"/>
      </w:r>
    </w:p>
    <w:p>
      <w:pPr>
        <w:pStyle w:val="EndNoteBibliography"/>
        <w:ind w:left="720" w:hanging="720"/>
        <w:rPr/>
      </w:pPr>
      <w:bookmarkStart w:id="35" w:name="_ENREF_2"/>
      <w:r>
        <w:rPr/>
        <w:t>2.</w:t>
        <w:tab/>
        <w:t xml:space="preserve">Li, J., et al., </w:t>
      </w:r>
      <w:r>
        <w:rPr>
          <w:i/>
        </w:rPr>
        <w:t>Detecting gene-gene interactions using a permutation-based random forest method.</w:t>
      </w:r>
      <w:r>
        <w:rPr/>
        <w:t xml:space="preserve"> BioData Min, 2016. </w:t>
      </w:r>
      <w:r>
        <w:rPr>
          <w:b/>
        </w:rPr>
        <w:t>9</w:t>
      </w:r>
      <w:bookmarkEnd w:id="35"/>
      <w:r>
        <w:rPr/>
        <w:t>: p. 14.</w:t>
      </w:r>
    </w:p>
    <w:p>
      <w:pPr>
        <w:pStyle w:val="EndNoteBibliography"/>
        <w:ind w:left="720" w:hanging="720"/>
        <w:rPr/>
      </w:pPr>
      <w:bookmarkStart w:id="36" w:name="_ENREF_3"/>
      <w:r>
        <w:rPr/>
        <w:t>3.</w:t>
        <w:tab/>
        <w:t xml:space="preserve">Peng, Q., J. Zhao, and F. Xue, </w:t>
      </w:r>
      <w:r>
        <w:rPr>
          <w:i/>
        </w:rPr>
        <w:t>A gene-based method for detecting gene-gene co-association in a case-control association study.</w:t>
      </w:r>
      <w:r>
        <w:rPr/>
        <w:t xml:space="preserve"> Eur J Hum Genet, 2010. </w:t>
      </w:r>
      <w:r>
        <w:rPr>
          <w:b/>
        </w:rPr>
        <w:t>18</w:t>
      </w:r>
      <w:bookmarkEnd w:id="36"/>
      <w:r>
        <w:rPr/>
        <w:t>(5): p. 582-7.</w:t>
      </w:r>
    </w:p>
    <w:p>
      <w:pPr>
        <w:pStyle w:val="EndNoteBibliography"/>
        <w:ind w:left="720" w:hanging="720"/>
        <w:rPr/>
      </w:pPr>
      <w:bookmarkStart w:id="37" w:name="_ENREF_4"/>
      <w:r>
        <w:rPr/>
        <w:t>4.</w:t>
        <w:tab/>
        <w:t xml:space="preserve">Yuan, Z., et al., </w:t>
      </w:r>
      <w:r>
        <w:rPr>
          <w:i/>
        </w:rPr>
        <w:t>Detection for gene-gene co-association via kernel canonical correlation analysis.</w:t>
      </w:r>
      <w:r>
        <w:rPr/>
        <w:t xml:space="preserve"> BMC Genet, 2012. </w:t>
      </w:r>
      <w:r>
        <w:rPr>
          <w:b/>
        </w:rPr>
        <w:t>13</w:t>
      </w:r>
      <w:bookmarkEnd w:id="37"/>
      <w:r>
        <w:rPr/>
        <w:t>: p. 83.</w:t>
      </w:r>
    </w:p>
    <w:p>
      <w:pPr>
        <w:pStyle w:val="EndNoteBibliography"/>
        <w:ind w:left="720" w:hanging="720"/>
        <w:rPr/>
      </w:pPr>
      <w:bookmarkStart w:id="38" w:name="_ENREF_5"/>
      <w:r>
        <w:rPr/>
        <w:t>5.</w:t>
        <w:tab/>
        <w:t xml:space="preserve">Larson, N.B., et al., </w:t>
      </w:r>
      <w:r>
        <w:rPr>
          <w:i/>
        </w:rPr>
        <w:t>Kernel canonical correlation analysis for assessing gene-gene interactions and application to ovarian cancer.</w:t>
      </w:r>
      <w:r>
        <w:rPr/>
        <w:t xml:space="preserve"> Eur J Hum Genet, 2014. </w:t>
      </w:r>
      <w:r>
        <w:rPr>
          <w:b/>
        </w:rPr>
        <w:t>22</w:t>
      </w:r>
      <w:bookmarkEnd w:id="38"/>
      <w:r>
        <w:rPr/>
        <w:t>(1): p. 126-31.</w:t>
      </w:r>
    </w:p>
    <w:p>
      <w:pPr>
        <w:pStyle w:val="EndNoteBibliography"/>
        <w:ind w:left="720" w:hanging="720"/>
        <w:rPr/>
      </w:pPr>
      <w:bookmarkStart w:id="39" w:name="_ENREF_6"/>
      <w:r>
        <w:rPr/>
        <w:t>6.</w:t>
        <w:tab/>
        <w:t xml:space="preserve">Li, J., et al., </w:t>
      </w:r>
      <w:r>
        <w:rPr>
          <w:i/>
        </w:rPr>
        <w:t>A gene-based information gain method for detecting gene-gene interactions in case-control studies.</w:t>
      </w:r>
      <w:r>
        <w:rPr/>
        <w:t xml:space="preserve"> Eur J Hum Genet, 2015. </w:t>
      </w:r>
      <w:r>
        <w:rPr>
          <w:b/>
        </w:rPr>
        <w:t>23</w:t>
      </w:r>
      <w:bookmarkEnd w:id="39"/>
      <w:r>
        <w:rPr/>
        <w:t>(11): p. 1566-72.</w:t>
      </w:r>
    </w:p>
    <w:p>
      <w:pPr>
        <w:pStyle w:val="EndNoteBibliography"/>
        <w:ind w:left="720" w:hanging="720"/>
        <w:rPr/>
      </w:pPr>
      <w:bookmarkStart w:id="40" w:name="_ENREF_7"/>
      <w:r>
        <w:rPr/>
        <w:t>7.</w:t>
        <w:tab/>
        <w:t xml:space="preserve">Emily, M., </w:t>
      </w:r>
      <w:r>
        <w:rPr>
          <w:i/>
        </w:rPr>
        <w:t>AGGrEGATOr: A Gene-based GEne-Gene interActTiOn test for case-control association studies.</w:t>
      </w:r>
      <w:r>
        <w:rPr/>
        <w:t xml:space="preserve"> Stat Appl Genet Mol Biol, 2016. </w:t>
      </w:r>
      <w:r>
        <w:rPr>
          <w:b/>
        </w:rPr>
        <w:t>15</w:t>
      </w:r>
      <w:bookmarkEnd w:id="40"/>
      <w:r>
        <w:rPr/>
        <w:t>(2): p. 151-71.</w:t>
      </w:r>
    </w:p>
    <w:p>
      <w:pPr>
        <w:pStyle w:val="EndNoteBibliography"/>
        <w:ind w:left="720" w:hanging="720"/>
        <w:rPr/>
      </w:pPr>
      <w:bookmarkStart w:id="41" w:name="_ENREF_8"/>
      <w:r>
        <w:rPr/>
        <w:t>8.</w:t>
        <w:tab/>
        <w:t xml:space="preserve">Ma, L., A.G. Clark, and A. Keinan, </w:t>
      </w:r>
      <w:r>
        <w:rPr>
          <w:i/>
        </w:rPr>
        <w:t>Gene-based testing of interactions in association studies of quantitative traits.</w:t>
      </w:r>
      <w:r>
        <w:rPr/>
        <w:t xml:space="preserve"> PLoS Genet, 2013. </w:t>
      </w:r>
      <w:r>
        <w:rPr>
          <w:b/>
        </w:rPr>
        <w:t>9</w:t>
      </w:r>
      <w:bookmarkEnd w:id="41"/>
      <w:r>
        <w:rPr/>
        <w:t>(2): p. e1003321.</w:t>
      </w:r>
    </w:p>
    <w:p>
      <w:pPr>
        <w:pStyle w:val="EndNoteBibliography"/>
        <w:ind w:left="720" w:hanging="720"/>
        <w:rPr/>
      </w:pPr>
      <w:bookmarkStart w:id="42" w:name="_ENREF_9"/>
      <w:r>
        <w:rPr/>
        <w:t>9.</w:t>
        <w:tab/>
        <w:t xml:space="preserve">Chen, T. and C. Guestrin. </w:t>
      </w:r>
      <w:r>
        <w:rPr>
          <w:i/>
        </w:rPr>
        <w:t>XGBoost: A Scalable Tree Boosting System</w:t>
      </w:r>
      <w:r>
        <w:rPr/>
        <w:t xml:space="preserve">. in </w:t>
      </w:r>
      <w:r>
        <w:rPr>
          <w:i/>
        </w:rPr>
        <w:t>ACM SIGKDD International Conference on Knowledge Discovery and Data Mining</w:t>
      </w:r>
      <w:bookmarkEnd w:id="42"/>
      <w:r>
        <w:rPr/>
        <w:t>. 2016.</w:t>
      </w:r>
    </w:p>
    <w:p>
      <w:pPr>
        <w:pStyle w:val="EndNoteBibliography"/>
        <w:ind w:left="720" w:hanging="720"/>
        <w:rPr/>
      </w:pPr>
      <w:bookmarkStart w:id="43" w:name="_ENREF_10"/>
      <w:r>
        <w:rPr/>
        <w:t>10.</w:t>
        <w:tab/>
        <w:t xml:space="preserve">Greene, C.S., et al., </w:t>
      </w:r>
      <w:r>
        <w:rPr>
          <w:i/>
        </w:rPr>
        <w:t>Enabling personal genomics with an explicit test of epistasis.</w:t>
      </w:r>
      <w:bookmarkEnd w:id="43"/>
      <w:r>
        <w:rPr/>
        <w:t xml:space="preserve"> Pac Symp Biocomput, 2010: p. 327-36.</w:t>
      </w:r>
    </w:p>
    <w:p>
      <w:pPr>
        <w:pStyle w:val="EndNoteBibliography"/>
        <w:ind w:left="720" w:hanging="720"/>
        <w:rPr/>
      </w:pPr>
      <w:bookmarkStart w:id="44" w:name="_ENREF_11"/>
      <w:r>
        <w:rPr/>
        <w:t>11.</w:t>
        <w:tab/>
        <w:t xml:space="preserve">Urbanowicz, R.J., et al., </w:t>
      </w:r>
      <w:r>
        <w:rPr>
          <w:i/>
        </w:rPr>
        <w:t>GAMETES: a fast, direct algorithm for generating pure, strict, epistatic models with random architectures.</w:t>
      </w:r>
      <w:r>
        <w:rPr/>
        <w:t xml:space="preserve"> BioData Min, 2012. </w:t>
      </w:r>
      <w:r>
        <w:rPr>
          <w:b/>
        </w:rPr>
        <w:t>5</w:t>
      </w:r>
      <w:bookmarkEnd w:id="44"/>
      <w:r>
        <w:rPr/>
        <w:t>(1): p. 16.</w:t>
      </w:r>
    </w:p>
    <w:p>
      <w:pPr>
        <w:pStyle w:val="EndNoteBibliography"/>
        <w:ind w:left="720" w:hanging="720"/>
        <w:rPr/>
      </w:pPr>
      <w:bookmarkStart w:id="45" w:name="_ENREF_12"/>
      <w:r>
        <w:rPr/>
        <w:t>12.</w:t>
        <w:tab/>
        <w:t xml:space="preserve">Laurie, C.C., et al., </w:t>
      </w:r>
      <w:r>
        <w:rPr>
          <w:i/>
        </w:rPr>
        <w:t>Quality control and quality assurance in genotypic data for genome-wide association studies.</w:t>
      </w:r>
      <w:r>
        <w:rPr/>
        <w:t xml:space="preserve"> Genet Epidemiol, 2010. </w:t>
      </w:r>
      <w:r>
        <w:rPr>
          <w:b/>
        </w:rPr>
        <w:t>34</w:t>
      </w:r>
      <w:bookmarkEnd w:id="45"/>
      <w:r>
        <w:rPr/>
        <w:t>(6): p. 591-602.</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character" w:styleId="EndNoteBibliographyTitleChar" w:customStyle="1">
    <w:name w:val="EndNote Bibliography Title Char"/>
    <w:basedOn w:val="DefaultParagraphFont"/>
    <w:link w:val="EndNoteBibliographyTitle"/>
    <w:qFormat/>
    <w:rsid w:val="00fa2c46"/>
    <w:rPr>
      <w:rFonts w:ascii="Calibri" w:hAnsi="Calibri"/>
      <w:sz w:val="20"/>
    </w:rPr>
  </w:style>
  <w:style w:type="character" w:styleId="EndNoteBibliographyChar" w:customStyle="1">
    <w:name w:val="EndNote Bibliography Char"/>
    <w:basedOn w:val="DefaultParagraphFont"/>
    <w:link w:val="EndNoteBibliography"/>
    <w:qFormat/>
    <w:rsid w:val="00fa2c46"/>
    <w:rPr>
      <w:rFonts w:ascii="Calibri" w:hAnsi="Calibri"/>
      <w:sz w:val="20"/>
    </w:rPr>
  </w:style>
  <w:style w:type="character" w:styleId="InternetLink">
    <w:name w:val="Internet Link"/>
    <w:basedOn w:val="DefaultParagraphFont"/>
    <w:uiPriority w:val="99"/>
    <w:unhideWhenUsed/>
    <w:rsid w:val="00fa2c46"/>
    <w:rPr>
      <w:color w:val="0563C1" w:themeColor="hyperlink"/>
      <w:u w:val="single"/>
    </w:rPr>
  </w:style>
  <w:style w:type="character" w:styleId="Char" w:customStyle="1">
    <w:name w:val="页眉 Char"/>
    <w:basedOn w:val="DefaultParagraphFont"/>
    <w:link w:val="a6"/>
    <w:uiPriority w:val="99"/>
    <w:qFormat/>
    <w:rsid w:val="00301051"/>
    <w:rPr>
      <w:sz w:val="18"/>
      <w:szCs w:val="18"/>
    </w:rPr>
  </w:style>
  <w:style w:type="character" w:styleId="Char1" w:customStyle="1">
    <w:name w:val="页脚 Char"/>
    <w:basedOn w:val="DefaultParagraphFont"/>
    <w:link w:val="a7"/>
    <w:uiPriority w:val="99"/>
    <w:qFormat/>
    <w:rsid w:val="00301051"/>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460d"/>
    <w:pPr>
      <w:ind w:firstLine="420"/>
    </w:pPr>
    <w:rPr/>
  </w:style>
  <w:style w:type="paragraph" w:styleId="EndNoteBibliographyTitle" w:customStyle="1">
    <w:name w:val="EndNote Bibliography Title"/>
    <w:basedOn w:val="Normal"/>
    <w:link w:val="EndNoteBibliographyTitleChar"/>
    <w:qFormat/>
    <w:rsid w:val="00fa2c46"/>
    <w:pPr>
      <w:jc w:val="center"/>
    </w:pPr>
    <w:rPr>
      <w:rFonts w:ascii="Calibri" w:hAnsi="Calibri"/>
      <w:sz w:val="20"/>
    </w:rPr>
  </w:style>
  <w:style w:type="paragraph" w:styleId="EndNoteBibliography" w:customStyle="1">
    <w:name w:val="EndNote Bibliography"/>
    <w:basedOn w:val="Normal"/>
    <w:link w:val="EndNoteBibliographyChar"/>
    <w:qFormat/>
    <w:rsid w:val="00fa2c46"/>
    <w:pPr/>
    <w:rPr>
      <w:rFonts w:ascii="Calibri" w:hAnsi="Calibri"/>
      <w:sz w:val="20"/>
    </w:rPr>
  </w:style>
  <w:style w:type="paragraph" w:styleId="Header">
    <w:name w:val="Header"/>
    <w:basedOn w:val="Normal"/>
    <w:link w:val="Char"/>
    <w:uiPriority w:val="99"/>
    <w:unhideWhenUsed/>
    <w:rsid w:val="00301051"/>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301051"/>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735f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bin"/><Relationship Id="rId27" Type="http://schemas.openxmlformats.org/officeDocument/2006/relationships/image" Target="media/image13.emf"/><Relationship Id="rId28" Type="http://schemas.openxmlformats.org/officeDocument/2006/relationships/oleObject" Target="embeddings/oleObject14.bin"/><Relationship Id="rId29" Type="http://schemas.openxmlformats.org/officeDocument/2006/relationships/image" Target="media/image14.emf"/><Relationship Id="rId30" Type="http://schemas.openxmlformats.org/officeDocument/2006/relationships/oleObject" Target="embeddings/oleObject15.bin"/><Relationship Id="rId31" Type="http://schemas.openxmlformats.org/officeDocument/2006/relationships/image" Target="media/image15.emf"/><Relationship Id="rId32" Type="http://schemas.openxmlformats.org/officeDocument/2006/relationships/oleObject" Target="embeddings/oleObject16.bin"/><Relationship Id="rId33" Type="http://schemas.openxmlformats.org/officeDocument/2006/relationships/image" Target="media/image16.emf"/><Relationship Id="rId34" Type="http://schemas.openxmlformats.org/officeDocument/2006/relationships/oleObject" Target="embeddings/oleObject17.bin"/><Relationship Id="rId35" Type="http://schemas.openxmlformats.org/officeDocument/2006/relationships/image" Target="media/image17.emf"/><Relationship Id="rId36" Type="http://schemas.openxmlformats.org/officeDocument/2006/relationships/oleObject" Target="embeddings/oleObject18.bin"/><Relationship Id="rId37" Type="http://schemas.openxmlformats.org/officeDocument/2006/relationships/image" Target="media/image18.emf"/><Relationship Id="rId38" Type="http://schemas.openxmlformats.org/officeDocument/2006/relationships/oleObject" Target="embeddings/oleObject19.bin"/><Relationship Id="rId39" Type="http://schemas.openxmlformats.org/officeDocument/2006/relationships/image" Target="media/image19.emf"/><Relationship Id="rId40" Type="http://schemas.openxmlformats.org/officeDocument/2006/relationships/oleObject" Target="embeddings/oleObject20.bin"/><Relationship Id="rId41" Type="http://schemas.openxmlformats.org/officeDocument/2006/relationships/image" Target="media/image20.emf"/><Relationship Id="rId42" Type="http://schemas.openxmlformats.org/officeDocument/2006/relationships/oleObject" Target="embeddings/oleObject21.bin"/><Relationship Id="rId43" Type="http://schemas.openxmlformats.org/officeDocument/2006/relationships/image" Target="media/image21.emf"/><Relationship Id="rId44" Type="http://schemas.openxmlformats.org/officeDocument/2006/relationships/oleObject" Target="embeddings/oleObject22.bin"/><Relationship Id="rId45" Type="http://schemas.openxmlformats.org/officeDocument/2006/relationships/image" Target="media/image22.emf"/><Relationship Id="rId46" Type="http://schemas.openxmlformats.org/officeDocument/2006/relationships/oleObject" Target="embeddings/oleObject23.bin"/><Relationship Id="rId47" Type="http://schemas.openxmlformats.org/officeDocument/2006/relationships/image" Target="media/image23.emf"/><Relationship Id="rId48" Type="http://schemas.openxmlformats.org/officeDocument/2006/relationships/oleObject" Target="embeddings/oleObject24.bin"/><Relationship Id="rId49" Type="http://schemas.openxmlformats.org/officeDocument/2006/relationships/image" Target="media/image24.emf"/><Relationship Id="rId50" Type="http://schemas.openxmlformats.org/officeDocument/2006/relationships/oleObject" Target="embeddings/oleObject25.bin"/><Relationship Id="rId51" Type="http://schemas.openxmlformats.org/officeDocument/2006/relationships/image" Target="media/image25.emf"/><Relationship Id="rId52" Type="http://schemas.openxmlformats.org/officeDocument/2006/relationships/oleObject" Target="embeddings/oleObject26.bin"/><Relationship Id="rId53" Type="http://schemas.openxmlformats.org/officeDocument/2006/relationships/image" Target="media/image26.emf"/><Relationship Id="rId54" Type="http://schemas.openxmlformats.org/officeDocument/2006/relationships/oleObject" Target="embeddings/oleObject27.bin"/><Relationship Id="rId55" Type="http://schemas.openxmlformats.org/officeDocument/2006/relationships/image" Target="media/image27.emf"/><Relationship Id="rId56" Type="http://schemas.openxmlformats.org/officeDocument/2006/relationships/oleObject" Target="embeddings/oleObject28.bin"/><Relationship Id="rId57" Type="http://schemas.openxmlformats.org/officeDocument/2006/relationships/image" Target="media/image28.emf"/><Relationship Id="rId58" Type="http://schemas.openxmlformats.org/officeDocument/2006/relationships/oleObject" Target="embeddings/oleObject29.bin"/><Relationship Id="rId59" Type="http://schemas.openxmlformats.org/officeDocument/2006/relationships/image" Target="media/image29.emf"/><Relationship Id="rId60" Type="http://schemas.openxmlformats.org/officeDocument/2006/relationships/oleObject" Target="embeddings/oleObject30.bin"/><Relationship Id="rId61" Type="http://schemas.openxmlformats.org/officeDocument/2006/relationships/image" Target="media/image30.emf"/><Relationship Id="rId62" Type="http://schemas.openxmlformats.org/officeDocument/2006/relationships/oleObject" Target="embeddings/oleObject31.bin"/><Relationship Id="rId63" Type="http://schemas.openxmlformats.org/officeDocument/2006/relationships/image" Target="media/image31.emf"/><Relationship Id="rId64" Type="http://schemas.openxmlformats.org/officeDocument/2006/relationships/oleObject" Target="embeddings/oleObject32.bin"/><Relationship Id="rId65" Type="http://schemas.openxmlformats.org/officeDocument/2006/relationships/image" Target="media/image32.emf"/><Relationship Id="rId66" Type="http://schemas.openxmlformats.org/officeDocument/2006/relationships/oleObject" Target="embeddings/oleObject33.bin"/><Relationship Id="rId67" Type="http://schemas.openxmlformats.org/officeDocument/2006/relationships/image" Target="media/image33.emf"/><Relationship Id="rId68" Type="http://schemas.openxmlformats.org/officeDocument/2006/relationships/oleObject" Target="embeddings/oleObject34.bin"/><Relationship Id="rId69" Type="http://schemas.openxmlformats.org/officeDocument/2006/relationships/image" Target="media/image34.emf"/><Relationship Id="rId70" Type="http://schemas.openxmlformats.org/officeDocument/2006/relationships/oleObject" Target="embeddings/oleObject35.bin"/><Relationship Id="rId71" Type="http://schemas.openxmlformats.org/officeDocument/2006/relationships/image" Target="media/image35.emf"/><Relationship Id="rId72" Type="http://schemas.openxmlformats.org/officeDocument/2006/relationships/oleObject" Target="embeddings/oleObject36.bin"/><Relationship Id="rId73" Type="http://schemas.openxmlformats.org/officeDocument/2006/relationships/image" Target="media/image36.emf"/><Relationship Id="rId74" Type="http://schemas.openxmlformats.org/officeDocument/2006/relationships/oleObject" Target="embeddings/oleObject37.bin"/><Relationship Id="rId75" Type="http://schemas.openxmlformats.org/officeDocument/2006/relationships/image" Target="media/image37.emf"/><Relationship Id="rId76" Type="http://schemas.openxmlformats.org/officeDocument/2006/relationships/oleObject" Target="embeddings/oleObject38.bin"/><Relationship Id="rId77" Type="http://schemas.openxmlformats.org/officeDocument/2006/relationships/image" Target="media/image38.emf"/><Relationship Id="rId78" Type="http://schemas.openxmlformats.org/officeDocument/2006/relationships/oleObject" Target="embeddings/oleObject39.bin"/><Relationship Id="rId79" Type="http://schemas.openxmlformats.org/officeDocument/2006/relationships/image" Target="media/image39.emf"/><Relationship Id="rId80" Type="http://schemas.openxmlformats.org/officeDocument/2006/relationships/oleObject" Target="embeddings/oleObject40.bin"/><Relationship Id="rId81" Type="http://schemas.openxmlformats.org/officeDocument/2006/relationships/image" Target="media/image40.emf"/><Relationship Id="rId82" Type="http://schemas.openxmlformats.org/officeDocument/2006/relationships/oleObject" Target="embeddings/oleObject41.bin"/><Relationship Id="rId83" Type="http://schemas.openxmlformats.org/officeDocument/2006/relationships/image" Target="media/image41.emf"/><Relationship Id="rId84" Type="http://schemas.openxmlformats.org/officeDocument/2006/relationships/oleObject" Target="embeddings/oleObject42.bin"/><Relationship Id="rId85" Type="http://schemas.openxmlformats.org/officeDocument/2006/relationships/image" Target="media/image42.emf"/><Relationship Id="rId86" Type="http://schemas.openxmlformats.org/officeDocument/2006/relationships/oleObject" Target="embeddings/oleObject43.bin"/><Relationship Id="rId87" Type="http://schemas.openxmlformats.org/officeDocument/2006/relationships/image" Target="media/image43.emf"/><Relationship Id="rId88" Type="http://schemas.openxmlformats.org/officeDocument/2006/relationships/oleObject" Target="embeddings/oleObject44.bin"/><Relationship Id="rId89" Type="http://schemas.openxmlformats.org/officeDocument/2006/relationships/image" Target="media/image44.emf"/><Relationship Id="rId90" Type="http://schemas.openxmlformats.org/officeDocument/2006/relationships/oleObject" Target="embeddings/oleObject45.bin"/><Relationship Id="rId91" Type="http://schemas.openxmlformats.org/officeDocument/2006/relationships/image" Target="media/image45.emf"/><Relationship Id="rId92" Type="http://schemas.openxmlformats.org/officeDocument/2006/relationships/oleObject" Target="embeddings/oleObject46.bin"/><Relationship Id="rId93" Type="http://schemas.openxmlformats.org/officeDocument/2006/relationships/image" Target="media/image46.emf"/><Relationship Id="rId94" Type="http://schemas.openxmlformats.org/officeDocument/2006/relationships/oleObject" Target="embeddings/oleObject47.bin"/><Relationship Id="rId95" Type="http://schemas.openxmlformats.org/officeDocument/2006/relationships/image" Target="media/image47.emf"/><Relationship Id="rId96" Type="http://schemas.openxmlformats.org/officeDocument/2006/relationships/oleObject" Target="embeddings/oleObject48.bin"/><Relationship Id="rId97" Type="http://schemas.openxmlformats.org/officeDocument/2006/relationships/image" Target="media/image48.emf"/><Relationship Id="rId98" Type="http://schemas.openxmlformats.org/officeDocument/2006/relationships/oleObject" Target="embeddings/oleObject49.bin"/><Relationship Id="rId99" Type="http://schemas.openxmlformats.org/officeDocument/2006/relationships/image" Target="media/image49.emf"/><Relationship Id="rId100" Type="http://schemas.openxmlformats.org/officeDocument/2006/relationships/oleObject" Target="embeddings/oleObject50.bin"/><Relationship Id="rId101" Type="http://schemas.openxmlformats.org/officeDocument/2006/relationships/image" Target="media/image50.emf"/><Relationship Id="rId102" Type="http://schemas.openxmlformats.org/officeDocument/2006/relationships/oleObject" Target="embeddings/oleObject51.bin"/><Relationship Id="rId103" Type="http://schemas.openxmlformats.org/officeDocument/2006/relationships/image" Target="media/image51.emf"/><Relationship Id="rId104" Type="http://schemas.openxmlformats.org/officeDocument/2006/relationships/oleObject" Target="embeddings/oleObject52.bin"/><Relationship Id="rId105" Type="http://schemas.openxmlformats.org/officeDocument/2006/relationships/image" Target="media/image52.emf"/><Relationship Id="rId106" Type="http://schemas.openxmlformats.org/officeDocument/2006/relationships/oleObject" Target="embeddings/oleObject53.bin"/><Relationship Id="rId107" Type="http://schemas.openxmlformats.org/officeDocument/2006/relationships/image" Target="media/image53.emf"/><Relationship Id="rId108" Type="http://schemas.openxmlformats.org/officeDocument/2006/relationships/oleObject" Target="embeddings/oleObject54.bin"/><Relationship Id="rId109" Type="http://schemas.openxmlformats.org/officeDocument/2006/relationships/image" Target="media/image54.emf"/><Relationship Id="rId110" Type="http://schemas.openxmlformats.org/officeDocument/2006/relationships/oleObject" Target="embeddings/oleObject55.bin"/><Relationship Id="rId111" Type="http://schemas.openxmlformats.org/officeDocument/2006/relationships/image" Target="media/image55.emf"/><Relationship Id="rId112" Type="http://schemas.openxmlformats.org/officeDocument/2006/relationships/oleObject" Target="embeddings/oleObject56.bin"/><Relationship Id="rId113" Type="http://schemas.openxmlformats.org/officeDocument/2006/relationships/image" Target="media/image56.emf"/><Relationship Id="rId114" Type="http://schemas.openxmlformats.org/officeDocument/2006/relationships/oleObject" Target="embeddings/oleObject57.bin"/><Relationship Id="rId115" Type="http://schemas.openxmlformats.org/officeDocument/2006/relationships/image" Target="media/image57.emf"/><Relationship Id="rId116" Type="http://schemas.openxmlformats.org/officeDocument/2006/relationships/oleObject" Target="embeddings/oleObject58.bin"/><Relationship Id="rId117" Type="http://schemas.openxmlformats.org/officeDocument/2006/relationships/image" Target="media/image58.emf"/><Relationship Id="rId118" Type="http://schemas.openxmlformats.org/officeDocument/2006/relationships/oleObject" Target="embeddings/oleObject59.bin"/><Relationship Id="rId119" Type="http://schemas.openxmlformats.org/officeDocument/2006/relationships/image" Target="media/image59.emf"/><Relationship Id="rId120" Type="http://schemas.openxmlformats.org/officeDocument/2006/relationships/oleObject" Target="embeddings/oleObject60.bin"/><Relationship Id="rId121" Type="http://schemas.openxmlformats.org/officeDocument/2006/relationships/image" Target="media/image60.emf"/><Relationship Id="rId122" Type="http://schemas.openxmlformats.org/officeDocument/2006/relationships/oleObject" Target="embeddings/oleObject61.bin"/><Relationship Id="rId123" Type="http://schemas.openxmlformats.org/officeDocument/2006/relationships/image" Target="media/image61.emf"/><Relationship Id="rId124" Type="http://schemas.openxmlformats.org/officeDocument/2006/relationships/oleObject" Target="embeddings/oleObject62.bin"/><Relationship Id="rId125" Type="http://schemas.openxmlformats.org/officeDocument/2006/relationships/image" Target="media/image62.emf"/><Relationship Id="rId126" Type="http://schemas.openxmlformats.org/officeDocument/2006/relationships/oleObject" Target="embeddings/oleObject63.bin"/><Relationship Id="rId127" Type="http://schemas.openxmlformats.org/officeDocument/2006/relationships/image" Target="media/image63.emf"/><Relationship Id="rId128" Type="http://schemas.openxmlformats.org/officeDocument/2006/relationships/oleObject" Target="embeddings/oleObject64.bin"/><Relationship Id="rId129" Type="http://schemas.openxmlformats.org/officeDocument/2006/relationships/image" Target="media/image64.emf"/><Relationship Id="rId130" Type="http://schemas.openxmlformats.org/officeDocument/2006/relationships/oleObject" Target="embeddings/oleObject65.bin"/><Relationship Id="rId131" Type="http://schemas.openxmlformats.org/officeDocument/2006/relationships/image" Target="media/image65.emf"/><Relationship Id="rId132" Type="http://schemas.openxmlformats.org/officeDocument/2006/relationships/oleObject" Target="embeddings/oleObject66.bin"/><Relationship Id="rId133" Type="http://schemas.openxmlformats.org/officeDocument/2006/relationships/image" Target="media/image66.emf"/><Relationship Id="rId134" Type="http://schemas.openxmlformats.org/officeDocument/2006/relationships/oleObject" Target="embeddings/oleObject67.bin"/><Relationship Id="rId135" Type="http://schemas.openxmlformats.org/officeDocument/2006/relationships/image" Target="media/image67.emf"/><Relationship Id="rId136" Type="http://schemas.openxmlformats.org/officeDocument/2006/relationships/oleObject" Target="embeddings/oleObject68.bin"/><Relationship Id="rId137" Type="http://schemas.openxmlformats.org/officeDocument/2006/relationships/image" Target="media/image68.emf"/><Relationship Id="rId138" Type="http://schemas.openxmlformats.org/officeDocument/2006/relationships/oleObject" Target="embeddings/oleObject69.bin"/><Relationship Id="rId139" Type="http://schemas.openxmlformats.org/officeDocument/2006/relationships/image" Target="media/image69.emf"/><Relationship Id="rId140" Type="http://schemas.openxmlformats.org/officeDocument/2006/relationships/oleObject" Target="embeddings/oleObject70.bin"/><Relationship Id="rId141" Type="http://schemas.openxmlformats.org/officeDocument/2006/relationships/image" Target="media/image70.emf"/><Relationship Id="rId142" Type="http://schemas.openxmlformats.org/officeDocument/2006/relationships/oleObject" Target="embeddings/oleObject71.bin"/><Relationship Id="rId143" Type="http://schemas.openxmlformats.org/officeDocument/2006/relationships/image" Target="media/image71.emf"/><Relationship Id="rId144" Type="http://schemas.openxmlformats.org/officeDocument/2006/relationships/oleObject" Target="embeddings/oleObject72.bin"/><Relationship Id="rId145" Type="http://schemas.openxmlformats.org/officeDocument/2006/relationships/image" Target="media/image72.emf"/><Relationship Id="rId146" Type="http://schemas.openxmlformats.org/officeDocument/2006/relationships/oleObject" Target="embeddings/oleObject73.bin"/><Relationship Id="rId147" Type="http://schemas.openxmlformats.org/officeDocument/2006/relationships/image" Target="media/image73.emf"/><Relationship Id="rId148" Type="http://schemas.openxmlformats.org/officeDocument/2006/relationships/oleObject" Target="embeddings/oleObject74.bin"/><Relationship Id="rId149" Type="http://schemas.openxmlformats.org/officeDocument/2006/relationships/image" Target="media/image74.emf"/><Relationship Id="rId150" Type="http://schemas.openxmlformats.org/officeDocument/2006/relationships/oleObject" Target="embeddings/oleObject75.bin"/><Relationship Id="rId151" Type="http://schemas.openxmlformats.org/officeDocument/2006/relationships/image" Target="media/image75.emf"/><Relationship Id="rId152" Type="http://schemas.openxmlformats.org/officeDocument/2006/relationships/oleObject" Target="embeddings/oleObject76.bin"/><Relationship Id="rId153" Type="http://schemas.openxmlformats.org/officeDocument/2006/relationships/image" Target="media/image76.emf"/><Relationship Id="rId154" Type="http://schemas.openxmlformats.org/officeDocument/2006/relationships/oleObject" Target="embeddings/oleObject77.bin"/><Relationship Id="rId155" Type="http://schemas.openxmlformats.org/officeDocument/2006/relationships/image" Target="media/image77.emf"/><Relationship Id="rId156" Type="http://schemas.openxmlformats.org/officeDocument/2006/relationships/oleObject" Target="embeddings/oleObject78.bin"/><Relationship Id="rId157" Type="http://schemas.openxmlformats.org/officeDocument/2006/relationships/image" Target="media/image78.emf"/><Relationship Id="rId158" Type="http://schemas.openxmlformats.org/officeDocument/2006/relationships/oleObject" Target="embeddings/oleObject79.bin"/><Relationship Id="rId159" Type="http://schemas.openxmlformats.org/officeDocument/2006/relationships/image" Target="media/image79.emf"/><Relationship Id="rId160" Type="http://schemas.openxmlformats.org/officeDocument/2006/relationships/oleObject" Target="embeddings/oleObject80.bin"/><Relationship Id="rId161" Type="http://schemas.openxmlformats.org/officeDocument/2006/relationships/image" Target="media/image80.emf"/><Relationship Id="rId162" Type="http://schemas.openxmlformats.org/officeDocument/2006/relationships/oleObject" Target="embeddings/oleObject81.bin"/><Relationship Id="rId163" Type="http://schemas.openxmlformats.org/officeDocument/2006/relationships/image" Target="media/image81.emf"/><Relationship Id="rId164" Type="http://schemas.openxmlformats.org/officeDocument/2006/relationships/oleObject" Target="embeddings/oleObject82.bin"/><Relationship Id="rId165" Type="http://schemas.openxmlformats.org/officeDocument/2006/relationships/image" Target="media/image82.emf"/><Relationship Id="rId166" Type="http://schemas.openxmlformats.org/officeDocument/2006/relationships/oleObject" Target="embeddings/oleObject83.bin"/><Relationship Id="rId167" Type="http://schemas.openxmlformats.org/officeDocument/2006/relationships/image" Target="media/image83.emf"/><Relationship Id="rId168" Type="http://schemas.openxmlformats.org/officeDocument/2006/relationships/oleObject" Target="embeddings/oleObject84.bin"/><Relationship Id="rId169" Type="http://schemas.openxmlformats.org/officeDocument/2006/relationships/image" Target="media/image84.emf"/><Relationship Id="rId170" Type="http://schemas.openxmlformats.org/officeDocument/2006/relationships/oleObject" Target="embeddings/oleObject85.bin"/><Relationship Id="rId171" Type="http://schemas.openxmlformats.org/officeDocument/2006/relationships/image" Target="media/image85.emf"/><Relationship Id="rId172" Type="http://schemas.openxmlformats.org/officeDocument/2006/relationships/oleObject" Target="embeddings/oleObject86.bin"/><Relationship Id="rId173" Type="http://schemas.openxmlformats.org/officeDocument/2006/relationships/image" Target="media/image86.emf"/><Relationship Id="rId174" Type="http://schemas.openxmlformats.org/officeDocument/2006/relationships/oleObject" Target="embeddings/oleObject87.bin"/><Relationship Id="rId175" Type="http://schemas.openxmlformats.org/officeDocument/2006/relationships/image" Target="media/image87.emf"/><Relationship Id="rId176" Type="http://schemas.openxmlformats.org/officeDocument/2006/relationships/numbering" Target="numbering.xml"/><Relationship Id="rId177" Type="http://schemas.openxmlformats.org/officeDocument/2006/relationships/fontTable" Target="fontTable.xml"/><Relationship Id="rId178" Type="http://schemas.openxmlformats.org/officeDocument/2006/relationships/settings" Target="settings.xml"/><Relationship Id="rId179" Type="http://schemas.openxmlformats.org/officeDocument/2006/relationships/theme" Target="theme/theme1.xml"/><Relationship Id="rId18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AEA5A-130B-4D4D-8852-9B67E72A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Application>LibreOffice/5.2.2.2$Linux_X86_64 LibreOffice_project/20m0$Build-2</Application>
  <Pages>11</Pages>
  <Words>3691</Words>
  <Characters>19871</Characters>
  <CharactersWithSpaces>23665</CharactersWithSpaces>
  <Paragraphs>95</Paragraphs>
  <Company>HIT-CS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2016-11-26T20:34:00Z</dcterms:created>
  <dc:creator>Guo YingJie</dc:creator>
  <dc:description/>
  <dc:language>en-US</dc:language>
  <cp:lastModifiedBy/>
  <cp:lastPrinted>2016-11-26T22:54:00Z</cp:lastPrinted>
  <dcterms:modified xsi:type="dcterms:W3CDTF">2016-11-30T15:24:15Z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HIT-CS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PreferenceSource">
    <vt:lpwstr>formula4PAPER.eqp</vt:lpwstr>
  </property>
  <property fmtid="{D5CDD505-2E9C-101B-9397-08002B2CF9AE}" pid="8" name="MTPreferences">
    <vt:lpwstr>[Styles]
Text=Times New Roman
Function=Times New Roman
Variable=Times New Roman,I
LCGreek=Euclid Symbol,I
UCGreek=Euclid Symbol
Symbol=Euclid Symbol
Vector=Times New Roman,B
Number=Times New Roman
User1=Courier New
User2=Times New Roman
MTExtra</vt:lpwstr>
  </property>
  <property fmtid="{D5CDD505-2E9C-101B-9397-08002B2CF9AE}" pid="9" name="MTPreferences 1">
    <vt:lpwstr>=Euclid Extra
TextFE=宋体
[Sizes]
Full=10 pt
Script=58 %
ScriptScript=45 %
Symbol=150 %
SubSymbol=100 %
User1=75 %
User2=150 %
SmallLargeIncr=1 pt
[Spacing]
LineSpacing=150 %
MatrixRowSpacing=150 %
MatrixColSpacing=100 %
SuperscriptHeight</vt:lpwstr>
  </property>
  <property fmtid="{D5CDD505-2E9C-101B-9397-08002B2CF9AE}" pid="10" name="MTPreferences 2">
    <vt:lpwstr>=45 %
SubscriptDepth=25 %
SubSupGap=8 %
LimHeight=25 %
LimDepth=100 %
LimLineSpacing=100 %
NumerHeight=35 %
DenomDepth=100 %
FractBarOver=8 %
FractBarThick=5 %
SubFractBarThick=2.5 %
FractGap=8 %
FenceOver=8 %
OperSpacing=100 %
NonOperSpacin</vt:lpwstr>
  </property>
  <property fmtid="{D5CDD505-2E9C-101B-9397-08002B2CF9AE}" pid="11" name="MTPreferences 3">
    <vt:lpwstr>g=100 %
CharWidth=0 %
MinGap=8 %
VertRadGap=17 %
HorizRadGap=8 %
RadWidth=100 %
EmbellGap=12.5 %
PrimeHeight=45 %
BoxStrokeThick=5 %
StikeThruThick=5 %
MatrixLineThick=5 %
RadStrokeThick=5 %
HorizFenceGap=10 %
</vt:lpwstr>
  </property>
  <property fmtid="{D5CDD505-2E9C-101B-9397-08002B2CF9AE}" pid="12" name="MTWinEqns">
    <vt:bool>1</vt:bool>
  </property>
  <property fmtid="{D5CDD505-2E9C-101B-9397-08002B2CF9AE}" pid="13" name="ScaleCrop">
    <vt:bool>0</vt:bool>
  </property>
  <property fmtid="{D5CDD505-2E9C-101B-9397-08002B2CF9AE}" pid="14" name="ShareDoc">
    <vt:bool>0</vt:bool>
  </property>
</Properties>
</file>